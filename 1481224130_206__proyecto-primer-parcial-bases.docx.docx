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257" w:before="57" w:line="276" w:lineRule="auto"/>
        <w:ind w:left="708"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27000" distT="0" distL="0" distR="0">
                <wp:extent cx="4699000" cy="1828800"/>
                <wp:effectExtent b="0" l="0" r="0" t="0"/>
                <wp:docPr id="9" name=""/>
                <a:graphic>
                  <a:graphicData uri="http://schemas.microsoft.com/office/word/2010/wordprocessingShape">
                    <wps:wsp>
                      <wps:cNvSpPr/>
                      <wps:cNvPr id="2" name="Shape 2"/>
                      <wps:spPr>
                        <a:xfrm>
                          <a:off x="2998980" y="2868840"/>
                          <a:ext cx="4694039" cy="1822319"/>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Calibri" w:cs="Calibri" w:eastAsia="Calibri" w:hAnsi="Calibri"/>
                                <w:b w:val="0"/>
                                <w:i w:val="0"/>
                                <w:smallCaps w:val="0"/>
                                <w:strike w:val="0"/>
                                <w:color w:val="7f7f7f"/>
                                <w:sz w:val="72"/>
                                <w:vertAlign w:val="baseline"/>
                              </w:rPr>
                              <w:t xml:space="preserve">Learning &amp; Winening</w:t>
                            </w:r>
                          </w:p>
                          <w:p w:rsidR="00000000" w:rsidDel="00000000" w:rsidP="00000000" w:rsidRDefault="00000000" w:rsidRPr="00000000">
                            <w:pPr>
                              <w:spacing w:after="560" w:before="40" w:line="240"/>
                              <w:ind w:left="0" w:right="0" w:firstLine="0"/>
                              <w:jc w:val="left"/>
                              <w:textDirection w:val="btLr"/>
                            </w:pPr>
                            <w:r w:rsidDel="00000000" w:rsidR="00000000" w:rsidRPr="00000000">
                              <w:rPr>
                                <w:rFonts w:ascii="Calibri" w:cs="Calibri" w:eastAsia="Calibri" w:hAnsi="Calibri"/>
                                <w:b w:val="0"/>
                                <w:i w:val="0"/>
                                <w:smallCaps w:val="0"/>
                                <w:strike w:val="0"/>
                                <w:color w:val="7f7f7f"/>
                                <w:sz w:val="72"/>
                                <w:vertAlign w:val="baseline"/>
                              </w:rPr>
                            </w:r>
                            <w:r w:rsidDel="00000000" w:rsidR="00000000" w:rsidRPr="00000000">
                              <w:rPr>
                                <w:rFonts w:ascii="Calibri" w:cs="Calibri" w:eastAsia="Calibri" w:hAnsi="Calibri"/>
                                <w:b w:val="1"/>
                                <w:i w:val="0"/>
                                <w:smallCaps w:val="1"/>
                                <w:strike w:val="0"/>
                                <w:color w:val="ffffff"/>
                                <w:sz w:val="28"/>
                                <w:vertAlign w:val="baseline"/>
                              </w:rPr>
                              <w:t xml:space="preserve">SISTEMAS DE BASES DE DATOS I</w:t>
                            </w:r>
                          </w:p>
                          <w:p w:rsidR="00000000" w:rsidDel="00000000" w:rsidP="00000000" w:rsidRDefault="00000000" w:rsidRPr="00000000">
                            <w:pPr>
                              <w:spacing w:after="560" w:before="40" w:line="240"/>
                              <w:ind w:left="0" w:right="0" w:firstLine="0"/>
                              <w:jc w:val="left"/>
                              <w:textDirection w:val="btLr"/>
                            </w:pPr>
                            <w:r w:rsidDel="00000000" w:rsidR="00000000" w:rsidRPr="00000000">
                              <w:rPr>
                                <w:rFonts w:ascii="Calibri" w:cs="Calibri" w:eastAsia="Calibri" w:hAnsi="Calibri"/>
                                <w:b w:val="1"/>
                                <w:i w:val="0"/>
                                <w:smallCaps w:val="1"/>
                                <w:strike w:val="0"/>
                                <w:color w:val="ffffff"/>
                                <w:sz w:val="28"/>
                                <w:vertAlign w:val="baseline"/>
                              </w:rPr>
                            </w:r>
                            <w:r w:rsidDel="00000000" w:rsidR="00000000" w:rsidRPr="00000000">
                              <w:rPr>
                                <w:rFonts w:ascii="Calibri" w:cs="Calibri" w:eastAsia="Calibri" w:hAnsi="Calibri"/>
                                <w:b w:val="1"/>
                                <w:i w:val="0"/>
                                <w:smallCaps w:val="1"/>
                                <w:strike w:val="0"/>
                                <w:color w:val="ffffff"/>
                                <w:sz w:val="28"/>
                                <w:vertAlign w:val="baseline"/>
                              </w:rPr>
                              <w:t xml:space="preserve">SEGUNDO TERMINO 2016-2017</w:t>
                            </w:r>
                          </w:p>
                          <w:p w:rsidR="00000000" w:rsidDel="00000000" w:rsidP="00000000" w:rsidRDefault="00000000" w:rsidRPr="00000000">
                            <w:pPr>
                              <w:spacing w:after="560" w:before="40" w:line="240"/>
                              <w:ind w:left="0" w:right="0" w:firstLine="0"/>
                              <w:jc w:val="left"/>
                              <w:textDirection w:val="btLr"/>
                            </w:pPr>
                            <w:r w:rsidDel="00000000" w:rsidR="00000000" w:rsidRPr="00000000">
                              <w:rPr>
                                <w:rFonts w:ascii="Calibri" w:cs="Calibri" w:eastAsia="Calibri" w:hAnsi="Calibri"/>
                                <w:b w:val="1"/>
                                <w:i w:val="0"/>
                                <w:smallCaps w:val="1"/>
                                <w:strike w:val="0"/>
                                <w:color w:val="ffffff"/>
                                <w:sz w:val="28"/>
                                <w:vertAlign w:val="baseline"/>
                              </w:rPr>
                            </w:r>
                            <w:r w:rsidDel="00000000" w:rsidR="00000000" w:rsidRPr="00000000">
                              <w:rPr>
                                <w:rFonts w:ascii="Calibri" w:cs="Calibri" w:eastAsia="Calibri" w:hAnsi="Calibri"/>
                                <w:b w:val="1"/>
                                <w:i w:val="0"/>
                                <w:smallCaps w:val="1"/>
                                <w:strike w:val="0"/>
                                <w:color w:val="ffffff"/>
                                <w:sz w:val="28"/>
                                <w:vertAlign w:val="baseline"/>
                              </w:rPr>
                              <w:t xml:space="preserve">ESCUELA SUPERIOR POLITÉCNICA DEL LITORAL</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1"/>
                                <w:i w:val="0"/>
                                <w:smallCaps w:val="1"/>
                                <w:strike w:val="0"/>
                                <w:color w:val="ffffff"/>
                                <w:sz w:val="28"/>
                                <w:vertAlign w:val="baseline"/>
                              </w:rPr>
                            </w:r>
                            <w:r w:rsidDel="00000000" w:rsidR="00000000" w:rsidRPr="00000000">
                              <w:rPr>
                                <w:rFonts w:ascii="Calibri" w:cs="Calibri" w:eastAsia="Calibri" w:hAnsi="Calibri"/>
                                <w:b w:val="1"/>
                                <w:i w:val="0"/>
                                <w:smallCaps w:val="1"/>
                                <w:strike w:val="0"/>
                                <w:color w:val="ffffff"/>
                                <w:sz w:val="28"/>
                                <w:vertAlign w:val="baseline"/>
                              </w:rPr>
                              <w:t xml:space="preserve">FACULTAD DE INGENIERÍA EN ELECTRICIDAD Y COMPUTACIÓN</w:t>
                            </w:r>
                            <w:r w:rsidDel="00000000" w:rsidR="00000000" w:rsidRPr="00000000">
                              <w:rPr>
                                <w:rFonts w:ascii="Calibri" w:cs="Calibri" w:eastAsia="Calibri" w:hAnsi="Calibri"/>
                                <w:b w:val="0"/>
                                <w:i w:val="0"/>
                                <w:smallCaps w:val="1"/>
                                <w:strike w:val="0"/>
                                <w:color w:val="ffffff"/>
                                <w:sz w:val="28"/>
                                <w:vertAlign w:val="baseline"/>
                              </w:rPr>
                              <w:t xml:space="preserve"> </w:t>
                            </w:r>
                          </w:p>
                        </w:txbxContent>
                      </wps:txbx>
                      <wps:bodyPr anchorCtr="0" anchor="t" bIns="0" lIns="0" rIns="0" tIns="0"/>
                    </wps:wsp>
                  </a:graphicData>
                </a:graphic>
              </wp:inline>
            </w:drawing>
          </mc:Choice>
          <mc:Fallback>
            <w:drawing>
              <wp:inline distB="127000" distT="0" distL="0" distR="0">
                <wp:extent cx="4699000" cy="1828800"/>
                <wp:effectExtent b="0" l="0" r="0" t="0"/>
                <wp:docPr id="9"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4699000" cy="182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left"/>
      </w:pP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left"/>
      </w:pP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left"/>
      </w:pPr>
      <w:r w:rsidDel="00000000" w:rsidR="00000000" w:rsidRPr="00000000">
        <w:rPr>
          <w:rtl w:val="0"/>
        </w:rPr>
      </w:r>
    </w:p>
    <w:p w:rsidR="00000000" w:rsidDel="00000000" w:rsidP="00000000" w:rsidRDefault="00000000" w:rsidRPr="00000000">
      <w:pPr>
        <w:pStyle w:val="Heading1"/>
        <w:widowControl w:val="1"/>
        <w:contextualSpacing w:val="0"/>
        <w:jc w:val="both"/>
      </w:pPr>
      <w:r w:rsidDel="00000000" w:rsidR="00000000" w:rsidRPr="00000000">
        <w:rPr>
          <w:rtl w:val="0"/>
        </w:rPr>
      </w:r>
    </w:p>
    <w:p w:rsidR="00000000" w:rsidDel="00000000" w:rsidP="00000000" w:rsidRDefault="00000000" w:rsidRPr="00000000">
      <w:pPr>
        <w:pStyle w:val="Heading1"/>
        <w:widowControl w:val="1"/>
        <w:contextualSpacing w:val="0"/>
        <w:jc w:val="both"/>
      </w:pPr>
      <w:r w:rsidDel="00000000" w:rsidR="00000000" w:rsidRPr="00000000">
        <w:rPr>
          <w:rtl w:val="0"/>
        </w:rPr>
      </w:r>
    </w:p>
    <w:p w:rsidR="00000000" w:rsidDel="00000000" w:rsidP="00000000" w:rsidRDefault="00000000" w:rsidRPr="00000000">
      <w:pPr>
        <w:pStyle w:val="Heading1"/>
        <w:ind w:left="360" w:firstLine="0"/>
        <w:contextualSpacing w:val="0"/>
      </w:pPr>
      <w:bookmarkStart w:colFirst="0" w:colLast="0" w:name="_gjdgxs" w:id="0"/>
      <w:bookmarkEnd w:id="0"/>
      <w:r w:rsidDel="00000000" w:rsidR="00000000" w:rsidRPr="00000000">
        <w:rPr>
          <w:rtl w:val="0"/>
        </w:rPr>
        <w:t xml:space="preserve">1. DATOS GENERALES DEL PROYECTO</w:t>
      </w:r>
    </w:p>
    <w:p w:rsidR="00000000" w:rsidDel="00000000" w:rsidP="00000000" w:rsidRDefault="00000000" w:rsidRPr="00000000">
      <w:pPr>
        <w:keepNext w:val="1"/>
        <w:numPr>
          <w:ilvl w:val="1"/>
          <w:numId w:val="11"/>
        </w:numPr>
        <w:spacing w:after="0" w:before="0" w:line="276" w:lineRule="auto"/>
        <w:ind w:left="993" w:hanging="633"/>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Título del proyecto:</w:t>
      </w:r>
    </w:p>
    <w:p w:rsidR="00000000" w:rsidDel="00000000" w:rsidP="00000000" w:rsidRDefault="00000000" w:rsidRPr="00000000">
      <w:pPr>
        <w:keepNext w:val="1"/>
        <w:spacing w:after="0" w:before="0" w:line="276" w:lineRule="auto"/>
        <w:ind w:left="792" w:firstLine="0"/>
        <w:contextualSpacing w:val="0"/>
        <w:jc w:val="both"/>
      </w:pPr>
      <w:r w:rsidDel="00000000" w:rsidR="00000000" w:rsidRPr="00000000">
        <w:rPr>
          <w:rtl w:val="0"/>
        </w:rPr>
      </w:r>
    </w:p>
    <w:p w:rsidR="00000000" w:rsidDel="00000000" w:rsidP="00000000" w:rsidRDefault="00000000" w:rsidRPr="00000000">
      <w:pPr>
        <w:keepNext w:val="1"/>
        <w:spacing w:after="0" w:before="0" w:line="276" w:lineRule="auto"/>
        <w:ind w:left="792"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Sistema de Base de Datos para Cursos Online “Learning &amp; Winening”</w:t>
      </w:r>
      <w:r w:rsidDel="00000000" w:rsidR="00000000" w:rsidRPr="00000000">
        <w:rPr>
          <w:rtl w:val="0"/>
        </w:rPr>
      </w:r>
    </w:p>
    <w:p w:rsidR="00000000" w:rsidDel="00000000" w:rsidP="00000000" w:rsidRDefault="00000000" w:rsidRPr="00000000">
      <w:pPr>
        <w:keepNext w:val="1"/>
        <w:spacing w:after="0" w:before="0" w:line="276" w:lineRule="auto"/>
        <w:ind w:left="993" w:firstLine="0"/>
        <w:contextualSpacing w:val="0"/>
        <w:jc w:val="both"/>
      </w:pPr>
      <w:r w:rsidDel="00000000" w:rsidR="00000000" w:rsidRPr="00000000">
        <w:rPr>
          <w:rtl w:val="0"/>
        </w:rPr>
      </w:r>
    </w:p>
    <w:p w:rsidR="00000000" w:rsidDel="00000000" w:rsidP="00000000" w:rsidRDefault="00000000" w:rsidRPr="00000000">
      <w:pPr>
        <w:keepNext w:val="1"/>
        <w:numPr>
          <w:ilvl w:val="1"/>
          <w:numId w:val="11"/>
        </w:numPr>
        <w:spacing w:after="0" w:before="0" w:line="276" w:lineRule="auto"/>
        <w:ind w:left="993" w:hanging="633"/>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Datos Generales del Equipo del Proyecto:</w:t>
      </w:r>
    </w:p>
    <w:p w:rsidR="00000000" w:rsidDel="00000000" w:rsidP="00000000" w:rsidRDefault="00000000" w:rsidRPr="00000000">
      <w:pPr>
        <w:keepNext w:val="1"/>
        <w:spacing w:after="0" w:before="0" w:line="276" w:lineRule="auto"/>
        <w:ind w:left="708" w:firstLine="0"/>
        <w:contextualSpacing w:val="0"/>
        <w:jc w:val="both"/>
      </w:pPr>
      <w:r w:rsidDel="00000000" w:rsidR="00000000" w:rsidRPr="00000000">
        <w:rPr>
          <w:rtl w:val="0"/>
        </w:rPr>
      </w:r>
    </w:p>
    <w:tbl>
      <w:tblPr>
        <w:tblStyle w:val="Table1"/>
        <w:bidiVisual w:val="0"/>
        <w:tblW w:w="8079.000000000001" w:type="dxa"/>
        <w:jc w:val="left"/>
        <w:tblInd w:w="99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1543"/>
        <w:gridCol w:w="1732"/>
        <w:gridCol w:w="2052"/>
        <w:gridCol w:w="2752"/>
        <w:tblGridChange w:id="0">
          <w:tblGrid>
            <w:gridCol w:w="1543"/>
            <w:gridCol w:w="1732"/>
            <w:gridCol w:w="2052"/>
            <w:gridCol w:w="2752"/>
          </w:tblGrid>
        </w:tblGridChange>
      </w:tblGrid>
      <w:tr>
        <w:trPr>
          <w:trHeight w:val="740" w:hRule="atLeast"/>
        </w:trPr>
        <w:tc>
          <w:tcPr>
            <w:tcBorders>
              <w:top w:color="000001" w:space="0" w:sz="4" w:val="single"/>
              <w:left w:color="000001" w:space="0" w:sz="4" w:val="single"/>
              <w:bottom w:color="000001" w:space="0" w:sz="4" w:val="single"/>
              <w:right w:color="000001" w:space="0" w:sz="4" w:val="single"/>
            </w:tcBorders>
            <w:shd w:fill="ffffff"/>
            <w:tcMar>
              <w:left w:w="88.0" w:type="dxa"/>
            </w:tcMar>
            <w:vAlign w:val="center"/>
          </w:tcPr>
          <w:p w:rsidR="00000000" w:rsidDel="00000000" w:rsidP="00000000" w:rsidRDefault="00000000" w:rsidRPr="00000000">
            <w:pPr>
              <w:keepNext w:val="1"/>
              <w:widowControl w:val="0"/>
              <w:spacing w:after="0" w:before="0" w:line="276" w:lineRule="auto"/>
              <w:ind w:left="-113" w:firstLine="0"/>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Nombres y Apellidos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88.0" w:type="dxa"/>
            </w:tcMar>
            <w:vAlign w:val="center"/>
          </w:tcPr>
          <w:p w:rsidR="00000000" w:rsidDel="00000000" w:rsidP="00000000" w:rsidRDefault="00000000" w:rsidRPr="00000000">
            <w:pPr>
              <w:keepNext w:val="1"/>
              <w:widowControl w:val="0"/>
              <w:spacing w:after="0" w:before="0" w:line="276" w:lineRule="auto"/>
              <w:ind w:left="-113" w:firstLine="0"/>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Cédula de Ciudadanía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88.0" w:type="dxa"/>
            </w:tcMar>
            <w:vAlign w:val="center"/>
          </w:tcPr>
          <w:p w:rsidR="00000000" w:rsidDel="00000000" w:rsidP="00000000" w:rsidRDefault="00000000" w:rsidRPr="00000000">
            <w:pPr>
              <w:keepNext w:val="1"/>
              <w:widowControl w:val="0"/>
              <w:spacing w:after="0" w:before="0" w:line="276" w:lineRule="auto"/>
              <w:ind w:left="-113" w:firstLine="0"/>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Teléfono Convencional y/o Celular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88.0" w:type="dxa"/>
            </w:tcMar>
            <w:vAlign w:val="center"/>
          </w:tcPr>
          <w:p w:rsidR="00000000" w:rsidDel="00000000" w:rsidP="00000000" w:rsidRDefault="00000000" w:rsidRPr="00000000">
            <w:pPr>
              <w:keepNext w:val="1"/>
              <w:widowControl w:val="0"/>
              <w:spacing w:after="0" w:before="0" w:line="276" w:lineRule="auto"/>
              <w:ind w:left="-113" w:firstLine="0"/>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Correo Electrónico</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ffffff"/>
            <w:tcMar>
              <w:left w:w="88.0" w:type="dxa"/>
            </w:tcMar>
          </w:tcPr>
          <w:p w:rsidR="00000000" w:rsidDel="00000000" w:rsidP="00000000" w:rsidRDefault="00000000" w:rsidRPr="00000000">
            <w:pPr>
              <w:keepNext w:val="1"/>
              <w:widowControl w:val="0"/>
              <w:tabs>
                <w:tab w:val="left" w:pos="142"/>
              </w:tabs>
              <w:spacing w:after="0" w:before="0" w:line="276" w:lineRule="auto"/>
              <w:ind w:left="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María Belén Guaranda Cabezas</w:t>
            </w:r>
          </w:p>
        </w:tc>
        <w:tc>
          <w:tcPr>
            <w:tcBorders>
              <w:top w:color="000001" w:space="0" w:sz="4" w:val="single"/>
              <w:left w:color="000001" w:space="0" w:sz="4" w:val="single"/>
              <w:bottom w:color="000001" w:space="0" w:sz="4" w:val="single"/>
              <w:right w:color="000001" w:space="0" w:sz="4" w:val="single"/>
            </w:tcBorders>
            <w:shd w:fill="ffffff"/>
            <w:tcMar>
              <w:left w:w="88.0" w:type="dxa"/>
            </w:tcMar>
          </w:tcPr>
          <w:p w:rsidR="00000000" w:rsidDel="00000000" w:rsidP="00000000" w:rsidRDefault="00000000" w:rsidRPr="00000000">
            <w:pPr>
              <w:keepNext w:val="1"/>
              <w:widowControl w:val="0"/>
              <w:tabs>
                <w:tab w:val="left" w:pos="142"/>
              </w:tabs>
              <w:spacing w:after="0" w:before="0" w:line="276" w:lineRule="auto"/>
              <w:ind w:left="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0925650996</w:t>
            </w:r>
          </w:p>
        </w:tc>
        <w:tc>
          <w:tcPr>
            <w:tcBorders>
              <w:top w:color="000001" w:space="0" w:sz="4" w:val="single"/>
              <w:left w:color="000001" w:space="0" w:sz="4" w:val="single"/>
              <w:bottom w:color="000001" w:space="0" w:sz="4" w:val="single"/>
              <w:right w:color="000001" w:space="0" w:sz="4" w:val="single"/>
            </w:tcBorders>
            <w:shd w:fill="ffffff"/>
            <w:tcMar>
              <w:left w:w="88.0" w:type="dxa"/>
            </w:tcMar>
          </w:tcPr>
          <w:p w:rsidR="00000000" w:rsidDel="00000000" w:rsidP="00000000" w:rsidRDefault="00000000" w:rsidRPr="00000000">
            <w:pPr>
              <w:keepNext w:val="1"/>
              <w:widowControl w:val="0"/>
              <w:tabs>
                <w:tab w:val="left" w:pos="0"/>
              </w:tabs>
              <w:spacing w:after="0" w:before="0" w:line="276" w:lineRule="auto"/>
              <w:ind w:left="4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0958820080</w:t>
            </w:r>
          </w:p>
        </w:tc>
        <w:tc>
          <w:tcPr>
            <w:tcBorders>
              <w:top w:color="000001" w:space="0" w:sz="4" w:val="single"/>
              <w:left w:color="000001" w:space="0" w:sz="4" w:val="single"/>
              <w:bottom w:color="000001" w:space="0" w:sz="4" w:val="single"/>
              <w:right w:color="000001" w:space="0" w:sz="4" w:val="single"/>
            </w:tcBorders>
            <w:shd w:fill="ffffff"/>
            <w:tcMar>
              <w:left w:w="88.0" w:type="dxa"/>
            </w:tcMar>
          </w:tcPr>
          <w:p w:rsidR="00000000" w:rsidDel="00000000" w:rsidP="00000000" w:rsidRDefault="00000000" w:rsidRPr="00000000">
            <w:pPr>
              <w:keepNext w:val="1"/>
              <w:widowControl w:val="0"/>
              <w:tabs>
                <w:tab w:val="left" w:pos="103"/>
              </w:tabs>
              <w:spacing w:after="0" w:before="0" w:line="276" w:lineRule="auto"/>
              <w:ind w:left="39"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mguarand@espol.edu.ec</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ffffff"/>
            <w:tcMar>
              <w:left w:w="88.0" w:type="dxa"/>
            </w:tcMar>
          </w:tcPr>
          <w:p w:rsidR="00000000" w:rsidDel="00000000" w:rsidP="00000000" w:rsidRDefault="00000000" w:rsidRPr="00000000">
            <w:pPr>
              <w:keepNext w:val="1"/>
              <w:widowControl w:val="0"/>
              <w:tabs>
                <w:tab w:val="left" w:pos="142"/>
              </w:tabs>
              <w:spacing w:after="0" w:before="0" w:line="276" w:lineRule="auto"/>
              <w:ind w:left="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John Aldo Cuesta Agila</w:t>
            </w:r>
          </w:p>
        </w:tc>
        <w:tc>
          <w:tcPr>
            <w:tcBorders>
              <w:top w:color="000001" w:space="0" w:sz="4" w:val="single"/>
              <w:left w:color="000001" w:space="0" w:sz="4" w:val="single"/>
              <w:bottom w:color="000001" w:space="0" w:sz="4" w:val="single"/>
              <w:right w:color="000001" w:space="0" w:sz="4" w:val="single"/>
            </w:tcBorders>
            <w:shd w:fill="ffffff"/>
            <w:tcMar>
              <w:left w:w="88.0" w:type="dxa"/>
            </w:tcMar>
          </w:tcPr>
          <w:p w:rsidR="00000000" w:rsidDel="00000000" w:rsidP="00000000" w:rsidRDefault="00000000" w:rsidRPr="00000000">
            <w:pPr>
              <w:keepNext w:val="1"/>
              <w:widowControl w:val="0"/>
              <w:tabs>
                <w:tab w:val="left" w:pos="142"/>
              </w:tabs>
              <w:spacing w:after="0" w:before="0" w:line="276" w:lineRule="auto"/>
              <w:ind w:left="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0704662352</w:t>
            </w:r>
          </w:p>
        </w:tc>
        <w:tc>
          <w:tcPr>
            <w:tcBorders>
              <w:top w:color="000001" w:space="0" w:sz="4" w:val="single"/>
              <w:left w:color="000001" w:space="0" w:sz="4" w:val="single"/>
              <w:bottom w:color="000001" w:space="0" w:sz="4" w:val="single"/>
              <w:right w:color="000001" w:space="0" w:sz="4" w:val="single"/>
            </w:tcBorders>
            <w:shd w:fill="ffffff"/>
            <w:tcMar>
              <w:left w:w="88.0" w:type="dxa"/>
            </w:tcMar>
          </w:tcPr>
          <w:p w:rsidR="00000000" w:rsidDel="00000000" w:rsidP="00000000" w:rsidRDefault="00000000" w:rsidRPr="00000000">
            <w:pPr>
              <w:keepNext w:val="1"/>
              <w:widowControl w:val="0"/>
              <w:tabs>
                <w:tab w:val="left" w:pos="0"/>
              </w:tabs>
              <w:spacing w:after="0" w:before="0" w:line="276" w:lineRule="auto"/>
              <w:ind w:left="4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0984504346</w:t>
            </w:r>
          </w:p>
        </w:tc>
        <w:tc>
          <w:tcPr>
            <w:tcBorders>
              <w:top w:color="000001" w:space="0" w:sz="4" w:val="single"/>
              <w:left w:color="000001" w:space="0" w:sz="4" w:val="single"/>
              <w:bottom w:color="000001" w:space="0" w:sz="4" w:val="single"/>
              <w:right w:color="000001" w:space="0" w:sz="4" w:val="single"/>
            </w:tcBorders>
            <w:shd w:fill="ffffff"/>
            <w:tcMar>
              <w:left w:w="88.0" w:type="dxa"/>
            </w:tcMar>
          </w:tcPr>
          <w:p w:rsidR="00000000" w:rsidDel="00000000" w:rsidP="00000000" w:rsidRDefault="00000000" w:rsidRPr="00000000">
            <w:pPr>
              <w:keepNext w:val="1"/>
              <w:widowControl w:val="0"/>
              <w:tabs>
                <w:tab w:val="left" w:pos="103"/>
              </w:tabs>
              <w:spacing w:after="0" w:before="0" w:line="276" w:lineRule="auto"/>
              <w:ind w:left="39" w:firstLine="0"/>
              <w:contextualSpacing w:val="0"/>
            </w:pPr>
            <w:hyperlink r:id="rId7">
              <w:r w:rsidDel="00000000" w:rsidR="00000000" w:rsidRPr="00000000">
                <w:rPr>
                  <w:rFonts w:ascii="Times New Roman" w:cs="Times New Roman" w:eastAsia="Times New Roman" w:hAnsi="Times New Roman"/>
                  <w:b w:val="1"/>
                  <w:color w:val="000080"/>
                  <w:sz w:val="24"/>
                  <w:szCs w:val="24"/>
                  <w:u w:val="single"/>
                  <w:rtl w:val="0"/>
                </w:rPr>
                <w:t xml:space="preserve">jacuesta@espol.edu.ec</w:t>
              </w:r>
            </w:hyperlink>
            <w:hyperlink r:id="rId8">
              <w:r w:rsidDel="00000000" w:rsidR="00000000" w:rsidRPr="00000000">
                <w:rPr>
                  <w:rtl w:val="0"/>
                </w:rPr>
              </w:r>
            </w:hyperlink>
          </w:p>
        </w:tc>
      </w:tr>
      <w:tr>
        <w:trPr>
          <w:trHeight w:val="260" w:hRule="atLeast"/>
        </w:trPr>
        <w:tc>
          <w:tcPr>
            <w:tcBorders>
              <w:top w:color="000001" w:space="0" w:sz="4" w:val="single"/>
              <w:left w:color="000001" w:space="0" w:sz="4" w:val="single"/>
              <w:bottom w:color="000001" w:space="0" w:sz="4" w:val="single"/>
              <w:right w:color="000001" w:space="0" w:sz="4" w:val="single"/>
            </w:tcBorders>
            <w:shd w:fill="ffffff"/>
            <w:tcMar>
              <w:left w:w="88.0" w:type="dxa"/>
            </w:tcMar>
          </w:tcPr>
          <w:p w:rsidR="00000000" w:rsidDel="00000000" w:rsidP="00000000" w:rsidRDefault="00000000" w:rsidRPr="00000000">
            <w:pPr>
              <w:keepNext w:val="1"/>
              <w:widowControl w:val="0"/>
              <w:tabs>
                <w:tab w:val="left" w:pos="142"/>
              </w:tabs>
              <w:spacing w:after="0" w:before="0" w:line="276" w:lineRule="auto"/>
              <w:ind w:left="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Guillermo Enrique Bernal Moreira</w:t>
            </w:r>
          </w:p>
        </w:tc>
        <w:tc>
          <w:tcPr>
            <w:tcBorders>
              <w:top w:color="000001" w:space="0" w:sz="4" w:val="single"/>
              <w:left w:color="000001" w:space="0" w:sz="4" w:val="single"/>
              <w:bottom w:color="000001" w:space="0" w:sz="4" w:val="single"/>
              <w:right w:color="000001" w:space="0" w:sz="4" w:val="single"/>
            </w:tcBorders>
            <w:shd w:fill="ffffff"/>
            <w:tcMar>
              <w:left w:w="88.0" w:type="dxa"/>
            </w:tcMar>
          </w:tcPr>
          <w:p w:rsidR="00000000" w:rsidDel="00000000" w:rsidP="00000000" w:rsidRDefault="00000000" w:rsidRPr="00000000">
            <w:pPr>
              <w:keepNext w:val="1"/>
              <w:widowControl w:val="0"/>
              <w:tabs>
                <w:tab w:val="left" w:pos="142"/>
              </w:tabs>
              <w:spacing w:after="0" w:before="0" w:line="276" w:lineRule="auto"/>
              <w:ind w:left="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0923511547</w:t>
            </w:r>
          </w:p>
        </w:tc>
        <w:tc>
          <w:tcPr>
            <w:tcBorders>
              <w:top w:color="000001" w:space="0" w:sz="4" w:val="single"/>
              <w:left w:color="000001" w:space="0" w:sz="4" w:val="single"/>
              <w:bottom w:color="000001" w:space="0" w:sz="4" w:val="single"/>
              <w:right w:color="000001" w:space="0" w:sz="4" w:val="single"/>
            </w:tcBorders>
            <w:shd w:fill="ffffff"/>
            <w:tcMar>
              <w:left w:w="88.0" w:type="dxa"/>
            </w:tcMar>
          </w:tcPr>
          <w:p w:rsidR="00000000" w:rsidDel="00000000" w:rsidP="00000000" w:rsidRDefault="00000000" w:rsidRPr="00000000">
            <w:pPr>
              <w:keepNext w:val="1"/>
              <w:widowControl w:val="0"/>
              <w:tabs>
                <w:tab w:val="left" w:pos="0"/>
              </w:tabs>
              <w:spacing w:after="0" w:before="0" w:line="276" w:lineRule="auto"/>
              <w:ind w:left="4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0992345044</w:t>
            </w:r>
          </w:p>
        </w:tc>
        <w:tc>
          <w:tcPr>
            <w:tcBorders>
              <w:top w:color="000001" w:space="0" w:sz="4" w:val="single"/>
              <w:left w:color="000001" w:space="0" w:sz="4" w:val="single"/>
              <w:bottom w:color="000001" w:space="0" w:sz="4" w:val="single"/>
              <w:right w:color="000001" w:space="0" w:sz="4" w:val="single"/>
            </w:tcBorders>
            <w:shd w:fill="ffffff"/>
            <w:tcMar>
              <w:left w:w="88.0" w:type="dxa"/>
            </w:tcMar>
          </w:tcPr>
          <w:p w:rsidR="00000000" w:rsidDel="00000000" w:rsidP="00000000" w:rsidRDefault="00000000" w:rsidRPr="00000000">
            <w:pPr>
              <w:keepNext w:val="1"/>
              <w:widowControl w:val="0"/>
              <w:tabs>
                <w:tab w:val="left" w:pos="103"/>
              </w:tabs>
              <w:spacing w:after="0" w:before="0" w:line="276" w:lineRule="auto"/>
              <w:ind w:left="39" w:firstLine="0"/>
              <w:contextualSpacing w:val="0"/>
            </w:pPr>
            <w:hyperlink r:id="rId9">
              <w:r w:rsidDel="00000000" w:rsidR="00000000" w:rsidRPr="00000000">
                <w:rPr>
                  <w:rFonts w:ascii="Times New Roman" w:cs="Times New Roman" w:eastAsia="Times New Roman" w:hAnsi="Times New Roman"/>
                  <w:b w:val="1"/>
                  <w:color w:val="000080"/>
                  <w:sz w:val="24"/>
                  <w:szCs w:val="24"/>
                  <w:u w:val="single"/>
                  <w:rtl w:val="0"/>
                </w:rPr>
                <w:t xml:space="preserve">gebernal@espol.edu.ec</w:t>
              </w:r>
            </w:hyperlink>
            <w:hyperlink r:id="rId10">
              <w:r w:rsidDel="00000000" w:rsidR="00000000" w:rsidRPr="00000000">
                <w:rPr>
                  <w:rtl w:val="0"/>
                </w:rPr>
              </w:r>
            </w:hyperlink>
          </w:p>
        </w:tc>
      </w:tr>
    </w:tbl>
    <w:p w:rsidR="00000000" w:rsidDel="00000000" w:rsidP="00000000" w:rsidRDefault="00000000" w:rsidRPr="00000000">
      <w:pPr>
        <w:pStyle w:val="Heading1"/>
        <w:numPr>
          <w:ilvl w:val="0"/>
          <w:numId w:val="11"/>
        </w:numPr>
        <w:ind w:left="360" w:hanging="360"/>
        <w:rPr/>
      </w:pPr>
      <w:bookmarkStart w:colFirst="0" w:colLast="0" w:name="_30j0zll" w:id="1"/>
      <w:bookmarkEnd w:id="1"/>
      <w:r w:rsidDel="00000000" w:rsidR="00000000" w:rsidRPr="00000000">
        <w:rPr>
          <w:rtl w:val="0"/>
        </w:rPr>
        <w:t xml:space="preserve">ORGANIZACIÓN(ES) BENEFICIARIA(S) O BENEFICIARIOS DIRECTOS DEL PROYECTO</w:t>
      </w:r>
    </w:p>
    <w:p w:rsidR="00000000" w:rsidDel="00000000" w:rsidP="00000000" w:rsidRDefault="00000000" w:rsidRPr="00000000">
      <w:pPr>
        <w:keepNext w:val="1"/>
        <w:numPr>
          <w:ilvl w:val="1"/>
          <w:numId w:val="12"/>
        </w:numPr>
        <w:tabs>
          <w:tab w:val="left" w:pos="567"/>
        </w:tabs>
        <w:spacing w:after="0" w:before="0" w:line="276" w:lineRule="auto"/>
        <w:ind w:left="426"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Razón Social de la Organización:</w:t>
      </w:r>
    </w:p>
    <w:p w:rsidR="00000000" w:rsidDel="00000000" w:rsidP="00000000" w:rsidRDefault="00000000" w:rsidRPr="00000000">
      <w:pPr>
        <w:keepNext w:val="1"/>
        <w:spacing w:after="0" w:before="0" w:line="276" w:lineRule="auto"/>
        <w:ind w:left="993"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Layanasa S.A.</w:t>
      </w:r>
    </w:p>
    <w:p w:rsidR="00000000" w:rsidDel="00000000" w:rsidP="00000000" w:rsidRDefault="00000000" w:rsidRPr="00000000">
      <w:pPr>
        <w:keepNext w:val="1"/>
        <w:spacing w:after="0" w:before="0" w:line="276" w:lineRule="auto"/>
        <w:ind w:left="993" w:firstLine="0"/>
        <w:contextualSpacing w:val="0"/>
        <w:jc w:val="both"/>
      </w:pPr>
      <w:r w:rsidDel="00000000" w:rsidR="00000000" w:rsidRPr="00000000">
        <w:rPr>
          <w:rtl w:val="0"/>
        </w:rPr>
      </w:r>
    </w:p>
    <w:p w:rsidR="00000000" w:rsidDel="00000000" w:rsidP="00000000" w:rsidRDefault="00000000" w:rsidRPr="00000000">
      <w:pPr>
        <w:keepNext w:val="1"/>
        <w:numPr>
          <w:ilvl w:val="1"/>
          <w:numId w:val="12"/>
        </w:numPr>
        <w:tabs>
          <w:tab w:val="left" w:pos="567"/>
        </w:tabs>
        <w:spacing w:after="0" w:before="0" w:line="276" w:lineRule="auto"/>
        <w:ind w:left="426"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Dirección:</w:t>
      </w:r>
    </w:p>
    <w:p w:rsidR="00000000" w:rsidDel="00000000" w:rsidP="00000000" w:rsidRDefault="00000000" w:rsidRPr="00000000">
      <w:pPr>
        <w:keepNext w:val="1"/>
        <w:spacing w:after="0" w:before="0" w:line="276" w:lineRule="auto"/>
        <w:ind w:left="993"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Edificio Los Silos, oficina 302.</w:t>
      </w:r>
    </w:p>
    <w:p w:rsidR="00000000" w:rsidDel="00000000" w:rsidP="00000000" w:rsidRDefault="00000000" w:rsidRPr="00000000">
      <w:pPr>
        <w:keepNext w:val="1"/>
        <w:spacing w:after="0" w:before="0" w:line="276" w:lineRule="auto"/>
        <w:ind w:left="993" w:firstLine="0"/>
        <w:contextualSpacing w:val="0"/>
        <w:jc w:val="both"/>
      </w:pPr>
      <w:r w:rsidDel="00000000" w:rsidR="00000000" w:rsidRPr="00000000">
        <w:rPr>
          <w:rtl w:val="0"/>
        </w:rPr>
      </w:r>
    </w:p>
    <w:p w:rsidR="00000000" w:rsidDel="00000000" w:rsidP="00000000" w:rsidRDefault="00000000" w:rsidRPr="00000000">
      <w:pPr>
        <w:keepNext w:val="1"/>
        <w:numPr>
          <w:ilvl w:val="1"/>
          <w:numId w:val="12"/>
        </w:numPr>
        <w:tabs>
          <w:tab w:val="left" w:pos="567"/>
        </w:tabs>
        <w:spacing w:after="0" w:before="0" w:line="276" w:lineRule="auto"/>
        <w:ind w:left="426"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Teléfono, Fax, Correo electrónico:</w:t>
      </w:r>
    </w:p>
    <w:p w:rsidR="00000000" w:rsidDel="00000000" w:rsidP="00000000" w:rsidRDefault="00000000" w:rsidRPr="00000000">
      <w:pPr>
        <w:keepNext w:val="1"/>
        <w:spacing w:after="0" w:before="0" w:line="276" w:lineRule="auto"/>
        <w:ind w:left="993"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6027628, </w:t>
      </w:r>
      <w:hyperlink r:id="rId11">
        <w:r w:rsidDel="00000000" w:rsidR="00000000" w:rsidRPr="00000000">
          <w:rPr>
            <w:rFonts w:ascii="Times New Roman" w:cs="Times New Roman" w:eastAsia="Times New Roman" w:hAnsi="Times New Roman"/>
            <w:b w:val="0"/>
            <w:color w:val="000080"/>
            <w:sz w:val="24"/>
            <w:szCs w:val="24"/>
            <w:u w:val="single"/>
            <w:rtl w:val="0"/>
          </w:rPr>
          <w:t xml:space="preserve">ventas@e-voicemarketing.com</w:t>
        </w:r>
      </w:hyperlink>
      <w:r w:rsidDel="00000000" w:rsidR="00000000" w:rsidRPr="00000000">
        <w:rPr>
          <w:rFonts w:ascii="Times New Roman" w:cs="Times New Roman" w:eastAsia="Times New Roman" w:hAnsi="Times New Roman"/>
          <w:b w:val="0"/>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after="0" w:before="0" w:line="276" w:lineRule="auto"/>
        <w:ind w:left="993" w:firstLine="0"/>
        <w:contextualSpacing w:val="0"/>
        <w:jc w:val="both"/>
      </w:pPr>
      <w:r w:rsidDel="00000000" w:rsidR="00000000" w:rsidRPr="00000000">
        <w:rPr>
          <w:rtl w:val="0"/>
        </w:rPr>
      </w:r>
    </w:p>
    <w:p w:rsidR="00000000" w:rsidDel="00000000" w:rsidP="00000000" w:rsidRDefault="00000000" w:rsidRPr="00000000">
      <w:pPr>
        <w:keepNext w:val="1"/>
        <w:numPr>
          <w:ilvl w:val="1"/>
          <w:numId w:val="12"/>
        </w:numPr>
        <w:tabs>
          <w:tab w:val="left" w:pos="567"/>
        </w:tabs>
        <w:spacing w:after="0" w:before="0" w:line="276" w:lineRule="auto"/>
        <w:ind w:left="426"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Representante Legal:</w:t>
      </w:r>
    </w:p>
    <w:p w:rsidR="00000000" w:rsidDel="00000000" w:rsidP="00000000" w:rsidRDefault="00000000" w:rsidRPr="00000000">
      <w:pPr>
        <w:keepNext w:val="1"/>
        <w:spacing w:after="0" w:before="0" w:line="276" w:lineRule="auto"/>
        <w:ind w:left="993"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María Piedad Guerra</w:t>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1"/>
        <w:numPr>
          <w:ilvl w:val="1"/>
          <w:numId w:val="12"/>
        </w:numPr>
        <w:tabs>
          <w:tab w:val="left" w:pos="0"/>
        </w:tabs>
        <w:spacing w:after="0" w:before="0" w:line="276" w:lineRule="auto"/>
        <w:ind w:left="993" w:hanging="567"/>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Nombre de la persona/s responsable/s del seguimiento del proyecto por parte de la organización beneficiaria:</w:t>
      </w:r>
    </w:p>
    <w:p w:rsidR="00000000" w:rsidDel="00000000" w:rsidP="00000000" w:rsidRDefault="00000000" w:rsidRPr="00000000">
      <w:pPr>
        <w:keepNext w:val="1"/>
        <w:spacing w:after="0" w:before="0" w:line="276" w:lineRule="auto"/>
        <w:ind w:left="993"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Nicole Nebot</w:t>
      </w:r>
    </w:p>
    <w:p w:rsidR="00000000" w:rsidDel="00000000" w:rsidP="00000000" w:rsidRDefault="00000000" w:rsidRPr="00000000">
      <w:pPr>
        <w:keepNext w:val="1"/>
        <w:spacing w:after="0" w:before="0" w:line="276" w:lineRule="auto"/>
        <w:ind w:left="993"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Piedad Guerra</w:t>
      </w:r>
    </w:p>
    <w:p w:rsidR="00000000" w:rsidDel="00000000" w:rsidP="00000000" w:rsidRDefault="00000000" w:rsidRPr="00000000">
      <w:pPr>
        <w:keepNext w:val="1"/>
        <w:spacing w:after="0" w:before="0" w:line="276" w:lineRule="auto"/>
        <w:ind w:left="993"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Guillermo Bernal</w:t>
      </w:r>
    </w:p>
    <w:p w:rsidR="00000000" w:rsidDel="00000000" w:rsidP="00000000" w:rsidRDefault="00000000" w:rsidRPr="00000000">
      <w:pPr>
        <w:keepNext w:val="1"/>
        <w:tabs>
          <w:tab w:val="left" w:pos="0"/>
        </w:tabs>
        <w:spacing w:after="0" w:before="0" w:line="276" w:lineRule="auto"/>
        <w:ind w:left="993"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1"/>
        </w:numPr>
        <w:ind w:left="360" w:hanging="360"/>
        <w:rPr/>
      </w:pPr>
      <w:r w:rsidDel="00000000" w:rsidR="00000000" w:rsidRPr="00000000">
        <w:rPr>
          <w:rtl w:val="0"/>
        </w:rPr>
        <w:t xml:space="preserve">DESCRIPCIÓN DEL PROBLEMA</w:t>
      </w:r>
    </w:p>
    <w:p w:rsidR="00000000" w:rsidDel="00000000" w:rsidP="00000000" w:rsidRDefault="00000000" w:rsidRPr="00000000">
      <w:pPr>
        <w:keepNext w:val="1"/>
        <w:numPr>
          <w:ilvl w:val="1"/>
          <w:numId w:val="1"/>
        </w:numPr>
        <w:spacing w:after="0" w:before="0" w:line="276" w:lineRule="auto"/>
        <w:ind w:left="993" w:hanging="50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Antecedentes:</w:t>
      </w:r>
    </w:p>
    <w:p w:rsidR="00000000" w:rsidDel="00000000" w:rsidP="00000000" w:rsidRDefault="00000000" w:rsidRPr="00000000">
      <w:pPr>
        <w:keepNext w:val="1"/>
        <w:spacing w:after="0" w:before="0" w:line="276" w:lineRule="auto"/>
        <w:ind w:left="990"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E-voice es una agencia de marketing digital con 6 años en el mercado, encargados de planificar soluciones estratégicas de marketing digital para que sus clientes logren sus objetivos de posicionamiento y venta. Lleva 9 meses dando cursos de redes sociales presenciales.</w:t>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1"/>
        <w:numPr>
          <w:ilvl w:val="1"/>
          <w:numId w:val="1"/>
        </w:numPr>
        <w:spacing w:after="0" w:before="0" w:line="276" w:lineRule="auto"/>
        <w:ind w:left="993" w:hanging="567"/>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Definición del problema:</w:t>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0" w:before="0" w:line="276" w:lineRule="auto"/>
        <w:ind w:left="993"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El medio de pago actualmente utilizado en el curso (depósito bancario o cheque) evitaba el manejo de efectivo y la necesidad de una “ventanilla de cobros” también trajo consigo complicaciones al momento de mantener un control en el cupo máximo de estudiantes inscritos por curso, además agrega un trabajo extra al momento de recolectar los datos de los participantes del curso, datos que debían ser solicitados al cliente de manera explícita. Se ha visto un aumento en el número de inscritos por cursos, por lo que al momento, se necesita de un sistema que le permita manejar sus datos en crecimiento y agilizar el proceso de inscripción.</w:t>
      </w:r>
    </w:p>
    <w:p w:rsidR="00000000" w:rsidDel="00000000" w:rsidP="00000000" w:rsidRDefault="00000000" w:rsidRPr="00000000">
      <w:pPr>
        <w:pStyle w:val="Heading1"/>
        <w:numPr>
          <w:ilvl w:val="0"/>
          <w:numId w:val="11"/>
        </w:numPr>
        <w:ind w:left="360" w:hanging="360"/>
        <w:rPr/>
      </w:pPr>
      <w:bookmarkStart w:colFirst="0" w:colLast="0" w:name="_1fob9te" w:id="2"/>
      <w:bookmarkEnd w:id="2"/>
      <w:r w:rsidDel="00000000" w:rsidR="00000000" w:rsidRPr="00000000">
        <w:rPr>
          <w:rtl w:val="0"/>
        </w:rPr>
        <w:t xml:space="preserve">OBJETIVOS DEL PROYECTO</w:t>
      </w:r>
    </w:p>
    <w:p w:rsidR="00000000" w:rsidDel="00000000" w:rsidP="00000000" w:rsidRDefault="00000000" w:rsidRPr="00000000">
      <w:pPr>
        <w:keepNext w:val="1"/>
        <w:numPr>
          <w:ilvl w:val="1"/>
          <w:numId w:val="11"/>
        </w:numPr>
        <w:spacing w:after="0" w:before="0" w:line="276" w:lineRule="auto"/>
        <w:ind w:left="792" w:hanging="43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General:</w:t>
      </w:r>
    </w:p>
    <w:p w:rsidR="00000000" w:rsidDel="00000000" w:rsidP="00000000" w:rsidRDefault="00000000" w:rsidRPr="00000000">
      <w:pPr>
        <w:keepNext w:val="1"/>
        <w:spacing w:after="0" w:before="0" w:line="276" w:lineRule="auto"/>
        <w:ind w:left="708" w:firstLine="0"/>
        <w:contextualSpacing w:val="0"/>
        <w:jc w:val="both"/>
      </w:pPr>
      <w:r w:rsidDel="00000000" w:rsidR="00000000" w:rsidRPr="00000000">
        <w:rPr>
          <w:rtl w:val="0"/>
        </w:rPr>
      </w:r>
    </w:p>
    <w:p w:rsidR="00000000" w:rsidDel="00000000" w:rsidP="00000000" w:rsidRDefault="00000000" w:rsidRPr="00000000">
      <w:pPr>
        <w:keepNext w:val="1"/>
        <w:spacing w:after="0" w:before="0" w:line="276" w:lineRule="auto"/>
        <w:ind w:left="360"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Desarrollar un sistema de base de datos que permita llevar un control automático sobre los pagos de las inscripciones, los cursos que se dictarán y los cupos que se encuentren disponibles para cada uno, además de permitir consultas sobre los estudiantes inscritos o sobre los cursos que se imparten.</w:t>
      </w:r>
    </w:p>
    <w:p w:rsidR="00000000" w:rsidDel="00000000" w:rsidP="00000000" w:rsidRDefault="00000000" w:rsidRPr="00000000">
      <w:pPr>
        <w:keepNext w:val="1"/>
        <w:spacing w:after="0" w:before="0" w:line="276" w:lineRule="auto"/>
        <w:ind w:left="360" w:firstLine="0"/>
        <w:contextualSpacing w:val="0"/>
        <w:jc w:val="both"/>
      </w:pPr>
      <w:r w:rsidDel="00000000" w:rsidR="00000000" w:rsidRPr="00000000">
        <w:rPr>
          <w:rtl w:val="0"/>
        </w:rPr>
      </w:r>
    </w:p>
    <w:p w:rsidR="00000000" w:rsidDel="00000000" w:rsidP="00000000" w:rsidRDefault="00000000" w:rsidRPr="00000000">
      <w:pPr>
        <w:keepNext w:val="1"/>
        <w:numPr>
          <w:ilvl w:val="1"/>
          <w:numId w:val="11"/>
        </w:numPr>
        <w:spacing w:after="0" w:before="0" w:line="276" w:lineRule="auto"/>
        <w:ind w:left="792" w:hanging="43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Específicos:</w:t>
      </w:r>
    </w:p>
    <w:p w:rsidR="00000000" w:rsidDel="00000000" w:rsidP="00000000" w:rsidRDefault="00000000" w:rsidRPr="00000000">
      <w:pPr>
        <w:keepNext w:val="1"/>
        <w:numPr>
          <w:ilvl w:val="0"/>
          <w:numId w:val="2"/>
        </w:numPr>
        <w:spacing w:after="0" w:before="0" w:line="276" w:lineRule="auto"/>
        <w:ind w:left="1428" w:hanging="360"/>
        <w:jc w:val="both"/>
        <w:rPr>
          <w:b w:val="0"/>
          <w:color w:val="00000a"/>
        </w:rPr>
      </w:pPr>
      <w:r w:rsidDel="00000000" w:rsidR="00000000" w:rsidRPr="00000000">
        <w:rPr>
          <w:rFonts w:ascii="Times New Roman" w:cs="Times New Roman" w:eastAsia="Times New Roman" w:hAnsi="Times New Roman"/>
          <w:b w:val="0"/>
          <w:color w:val="00000a"/>
          <w:sz w:val="24"/>
          <w:szCs w:val="24"/>
          <w:rtl w:val="0"/>
        </w:rPr>
        <w:t xml:space="preserve">Recopilar información para crear un modelo de base de datos que represente el proceso actual de inscripción a los cursos</w:t>
      </w:r>
    </w:p>
    <w:p w:rsidR="00000000" w:rsidDel="00000000" w:rsidP="00000000" w:rsidRDefault="00000000" w:rsidRPr="00000000">
      <w:pPr>
        <w:keepNext w:val="1"/>
        <w:numPr>
          <w:ilvl w:val="0"/>
          <w:numId w:val="2"/>
        </w:numPr>
        <w:spacing w:after="0" w:before="0" w:line="276" w:lineRule="auto"/>
        <w:ind w:left="1428" w:hanging="360"/>
        <w:jc w:val="both"/>
        <w:rPr>
          <w:b w:val="0"/>
          <w:color w:val="00000a"/>
        </w:rPr>
      </w:pPr>
      <w:commentRangeStart w:id="0"/>
      <w:commentRangeStart w:id="1"/>
      <w:r w:rsidDel="00000000" w:rsidR="00000000" w:rsidRPr="00000000">
        <w:rPr>
          <w:rFonts w:ascii="Times New Roman" w:cs="Times New Roman" w:eastAsia="Times New Roman" w:hAnsi="Times New Roman"/>
          <w:b w:val="0"/>
          <w:color w:val="00000a"/>
          <w:sz w:val="24"/>
          <w:szCs w:val="24"/>
          <w:rtl w:val="0"/>
        </w:rPr>
        <w:t xml:space="preserve">Crear una aplicación que permita a los usuarios enlistarse en un curso.</w:t>
      </w:r>
    </w:p>
    <w:p w:rsidR="00000000" w:rsidDel="00000000" w:rsidP="00000000" w:rsidRDefault="00000000" w:rsidRPr="00000000">
      <w:pPr>
        <w:keepNext w:val="1"/>
        <w:numPr>
          <w:ilvl w:val="0"/>
          <w:numId w:val="2"/>
        </w:numPr>
        <w:spacing w:after="0" w:before="0" w:line="276" w:lineRule="auto"/>
        <w:ind w:left="1428" w:hanging="360"/>
        <w:jc w:val="both"/>
        <w:rPr/>
      </w:pPr>
      <w:r w:rsidDel="00000000" w:rsidR="00000000" w:rsidRPr="00000000">
        <w:rPr>
          <w:rFonts w:ascii="Times New Roman" w:cs="Times New Roman" w:eastAsia="Times New Roman" w:hAnsi="Times New Roman"/>
          <w:b w:val="0"/>
          <w:color w:val="00000a"/>
          <w:sz w:val="24"/>
          <w:szCs w:val="24"/>
          <w:rtl w:val="0"/>
        </w:rPr>
        <w:t xml:space="preserve">Permitir a los administradores de la aplicación llevar un control sobre los asistentes y lo que se dicte en cada curso.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1"/>
        <w:numPr>
          <w:ilvl w:val="0"/>
          <w:numId w:val="2"/>
        </w:numPr>
        <w:spacing w:after="0" w:before="0" w:line="276" w:lineRule="auto"/>
        <w:ind w:left="1428" w:hanging="360"/>
        <w:jc w:val="both"/>
        <w:rPr>
          <w:b w:val="0"/>
          <w:color w:val="00000a"/>
        </w:rPr>
      </w:pPr>
      <w:r w:rsidDel="00000000" w:rsidR="00000000" w:rsidRPr="00000000">
        <w:rPr>
          <w:rFonts w:ascii="Times New Roman" w:cs="Times New Roman" w:eastAsia="Times New Roman" w:hAnsi="Times New Roman"/>
          <w:b w:val="0"/>
          <w:color w:val="00000a"/>
          <w:sz w:val="24"/>
          <w:szCs w:val="24"/>
          <w:rtl w:val="0"/>
        </w:rPr>
        <w:t xml:space="preserve">Manejar dentro de la aplicación las formas de pago de los cursos.</w:t>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0" w:before="0" w:line="276" w:lineRule="auto"/>
        <w:ind w:left="36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1"/>
        </w:numPr>
        <w:ind w:left="360" w:hanging="360"/>
        <w:rPr/>
      </w:pPr>
      <w:r w:rsidDel="00000000" w:rsidR="00000000" w:rsidRPr="00000000">
        <w:rPr>
          <w:rtl w:val="0"/>
        </w:rPr>
        <w:t xml:space="preserve">ESPECIFICACIONES DE SOFTWARE Y HARDWARE </w:t>
      </w:r>
    </w:p>
    <w:p w:rsidR="00000000" w:rsidDel="00000000" w:rsidP="00000000" w:rsidRDefault="00000000" w:rsidRPr="00000000">
      <w:pPr>
        <w:keepNext w:val="1"/>
        <w:numPr>
          <w:ilvl w:val="1"/>
          <w:numId w:val="11"/>
        </w:numPr>
        <w:spacing w:after="0" w:before="0" w:line="276" w:lineRule="auto"/>
        <w:ind w:left="792" w:hanging="43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Selección de software </w:t>
      </w:r>
    </w:p>
    <w:p w:rsidR="00000000" w:rsidDel="00000000" w:rsidP="00000000" w:rsidRDefault="00000000" w:rsidRPr="00000000">
      <w:pPr>
        <w:keepNext w:val="1"/>
        <w:numPr>
          <w:ilvl w:val="0"/>
          <w:numId w:val="2"/>
        </w:numPr>
        <w:spacing w:after="0" w:before="0" w:line="276" w:lineRule="auto"/>
        <w:ind w:left="1428" w:hanging="360"/>
        <w:jc w:val="both"/>
        <w:rPr>
          <w:b w:val="0"/>
          <w:color w:val="00000a"/>
        </w:rPr>
      </w:pPr>
      <w:r w:rsidDel="00000000" w:rsidR="00000000" w:rsidRPr="00000000">
        <w:rPr>
          <w:rFonts w:ascii="Times New Roman" w:cs="Times New Roman" w:eastAsia="Times New Roman" w:hAnsi="Times New Roman"/>
          <w:b w:val="0"/>
          <w:color w:val="00000a"/>
          <w:sz w:val="24"/>
          <w:szCs w:val="24"/>
          <w:rtl w:val="0"/>
        </w:rPr>
        <w:t xml:space="preserve">MariaDB (DBMS)</w:t>
      </w:r>
    </w:p>
    <w:p w:rsidR="00000000" w:rsidDel="00000000" w:rsidP="00000000" w:rsidRDefault="00000000" w:rsidRPr="00000000">
      <w:pPr>
        <w:keepNext w:val="1"/>
        <w:numPr>
          <w:ilvl w:val="0"/>
          <w:numId w:val="2"/>
        </w:numPr>
        <w:spacing w:after="0" w:before="0" w:line="276" w:lineRule="auto"/>
        <w:ind w:left="1428" w:hanging="360"/>
        <w:jc w:val="both"/>
        <w:rPr>
          <w:b w:val="0"/>
          <w:color w:val="00000a"/>
        </w:rPr>
      </w:pPr>
      <w:r w:rsidDel="00000000" w:rsidR="00000000" w:rsidRPr="00000000">
        <w:rPr>
          <w:rFonts w:ascii="Times New Roman" w:cs="Times New Roman" w:eastAsia="Times New Roman" w:hAnsi="Times New Roman"/>
          <w:b w:val="0"/>
          <w:color w:val="00000a"/>
          <w:sz w:val="24"/>
          <w:szCs w:val="24"/>
          <w:rtl w:val="0"/>
        </w:rPr>
        <w:t xml:space="preserve">MySQL Workbench (Entorno gráfico)</w:t>
      </w:r>
    </w:p>
    <w:p w:rsidR="00000000" w:rsidDel="00000000" w:rsidP="00000000" w:rsidRDefault="00000000" w:rsidRPr="00000000">
      <w:pPr>
        <w:keepNext w:val="1"/>
        <w:spacing w:after="0" w:before="0" w:line="276" w:lineRule="auto"/>
        <w:ind w:left="792" w:firstLine="0"/>
        <w:contextualSpacing w:val="0"/>
        <w:jc w:val="both"/>
      </w:pPr>
      <w:r w:rsidDel="00000000" w:rsidR="00000000" w:rsidRPr="00000000">
        <w:rPr>
          <w:rtl w:val="0"/>
        </w:rPr>
      </w:r>
    </w:p>
    <w:p w:rsidR="00000000" w:rsidDel="00000000" w:rsidP="00000000" w:rsidRDefault="00000000" w:rsidRPr="00000000">
      <w:pPr>
        <w:keepNext w:val="1"/>
        <w:numPr>
          <w:ilvl w:val="1"/>
          <w:numId w:val="11"/>
        </w:numPr>
        <w:spacing w:after="0" w:before="0" w:line="276" w:lineRule="auto"/>
        <w:ind w:left="792" w:hanging="432"/>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Requisitos de hardware </w:t>
      </w:r>
    </w:p>
    <w:p w:rsidR="00000000" w:rsidDel="00000000" w:rsidP="00000000" w:rsidRDefault="00000000" w:rsidRPr="00000000">
      <w:pPr>
        <w:keepNext w:val="1"/>
        <w:numPr>
          <w:ilvl w:val="0"/>
          <w:numId w:val="3"/>
        </w:numPr>
        <w:spacing w:after="0" w:before="0" w:line="276" w:lineRule="auto"/>
        <w:ind w:left="1080" w:hanging="360"/>
        <w:jc w:val="both"/>
        <w:rPr>
          <w:b w:val="0"/>
          <w:color w:val="00000a"/>
        </w:rPr>
      </w:pPr>
      <w:r w:rsidDel="00000000" w:rsidR="00000000" w:rsidRPr="00000000">
        <w:rPr>
          <w:rFonts w:ascii="Times New Roman" w:cs="Times New Roman" w:eastAsia="Times New Roman" w:hAnsi="Times New Roman"/>
          <w:b w:val="0"/>
          <w:color w:val="00000a"/>
          <w:sz w:val="24"/>
          <w:szCs w:val="24"/>
          <w:rtl w:val="0"/>
        </w:rPr>
        <w:t xml:space="preserve">Procesador de 2 núcleos</w:t>
      </w:r>
    </w:p>
    <w:p w:rsidR="00000000" w:rsidDel="00000000" w:rsidP="00000000" w:rsidRDefault="00000000" w:rsidRPr="00000000">
      <w:pPr>
        <w:keepNext w:val="1"/>
        <w:numPr>
          <w:ilvl w:val="0"/>
          <w:numId w:val="3"/>
        </w:numPr>
        <w:spacing w:after="0" w:before="0" w:line="276" w:lineRule="auto"/>
        <w:ind w:left="1080" w:hanging="360"/>
        <w:jc w:val="both"/>
        <w:rPr>
          <w:b w:val="0"/>
          <w:color w:val="00000a"/>
        </w:rPr>
      </w:pPr>
      <w:r w:rsidDel="00000000" w:rsidR="00000000" w:rsidRPr="00000000">
        <w:rPr>
          <w:rFonts w:ascii="Times New Roman" w:cs="Times New Roman" w:eastAsia="Times New Roman" w:hAnsi="Times New Roman"/>
          <w:b w:val="0"/>
          <w:color w:val="00000a"/>
          <w:sz w:val="24"/>
          <w:szCs w:val="24"/>
          <w:rtl w:val="0"/>
        </w:rPr>
        <w:t xml:space="preserve">4GB de RAM</w:t>
      </w:r>
    </w:p>
    <w:p w:rsidR="00000000" w:rsidDel="00000000" w:rsidP="00000000" w:rsidRDefault="00000000" w:rsidRPr="00000000">
      <w:pPr>
        <w:keepNext w:val="1"/>
        <w:numPr>
          <w:ilvl w:val="0"/>
          <w:numId w:val="3"/>
        </w:numPr>
        <w:spacing w:after="0" w:before="0" w:line="276" w:lineRule="auto"/>
        <w:ind w:left="1080" w:hanging="360"/>
        <w:jc w:val="both"/>
        <w:rPr>
          <w:b w:val="0"/>
          <w:color w:val="00000a"/>
        </w:rPr>
      </w:pPr>
      <w:r w:rsidDel="00000000" w:rsidR="00000000" w:rsidRPr="00000000">
        <w:rPr>
          <w:rFonts w:ascii="Times New Roman" w:cs="Times New Roman" w:eastAsia="Times New Roman" w:hAnsi="Times New Roman"/>
          <w:b w:val="0"/>
          <w:color w:val="00000a"/>
          <w:sz w:val="24"/>
          <w:szCs w:val="24"/>
          <w:rtl w:val="0"/>
        </w:rPr>
        <w:t xml:space="preserve">500GB de almacenamiento</w:t>
      </w:r>
    </w:p>
    <w:p w:rsidR="00000000" w:rsidDel="00000000" w:rsidP="00000000" w:rsidRDefault="00000000" w:rsidRPr="00000000">
      <w:pPr>
        <w:keepNext w:val="1"/>
        <w:spacing w:after="0" w:before="0" w:line="276" w:lineRule="auto"/>
        <w:ind w:left="792"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1"/>
        </w:numPr>
        <w:ind w:left="360" w:hanging="360"/>
        <w:rPr/>
      </w:pPr>
      <w:bookmarkStart w:colFirst="0" w:colLast="0" w:name="_3znysh7" w:id="3"/>
      <w:bookmarkEnd w:id="3"/>
      <w:r w:rsidDel="00000000" w:rsidR="00000000" w:rsidRPr="00000000">
        <w:rPr>
          <w:rtl w:val="0"/>
        </w:rPr>
        <w:t xml:space="preserve">DESCRIPCIONES FUNCIONALES</w:t>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Administrador:</w:t>
      </w:r>
      <w:r w:rsidDel="00000000" w:rsidR="00000000" w:rsidRPr="00000000">
        <w:rPr>
          <w:rFonts w:ascii="Times New Roman" w:cs="Times New Roman" w:eastAsia="Times New Roman" w:hAnsi="Times New Roman"/>
          <w:b w:val="0"/>
          <w:color w:val="00000a"/>
          <w:sz w:val="24"/>
          <w:szCs w:val="24"/>
          <w:rtl w:val="0"/>
        </w:rPr>
        <w:t xml:space="preserve"> Se encarga de ejecutar los procesos de creación de cursos, así como también maneja los mismos.</w:t>
      </w: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Profesor: </w:t>
      </w:r>
      <w:r w:rsidDel="00000000" w:rsidR="00000000" w:rsidRPr="00000000">
        <w:rPr>
          <w:rFonts w:ascii="Times New Roman" w:cs="Times New Roman" w:eastAsia="Times New Roman" w:hAnsi="Times New Roman"/>
          <w:b w:val="0"/>
          <w:color w:val="00000a"/>
          <w:sz w:val="24"/>
          <w:szCs w:val="24"/>
          <w:rtl w:val="0"/>
        </w:rPr>
        <w:t xml:space="preserve">Es el que dirige el curso, provee el material necesario</w:t>
      </w: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Estudiante:  </w:t>
      </w:r>
      <w:r w:rsidDel="00000000" w:rsidR="00000000" w:rsidRPr="00000000">
        <w:rPr>
          <w:rFonts w:ascii="Times New Roman" w:cs="Times New Roman" w:eastAsia="Times New Roman" w:hAnsi="Times New Roman"/>
          <w:b w:val="0"/>
          <w:color w:val="00000a"/>
          <w:sz w:val="24"/>
          <w:szCs w:val="24"/>
          <w:rtl w:val="0"/>
        </w:rPr>
        <w:t xml:space="preserve">Es el que se va a inscribir en los cursos, participar en ellos y realizar los pagos respectivos de cada curso al que se inscriba.</w:t>
      </w: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Nombre: Matriculación</w:t>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Actores: Estudiante</w:t>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Entradas: </w:t>
      </w:r>
      <w:r w:rsidDel="00000000" w:rsidR="00000000" w:rsidRPr="00000000">
        <w:rPr>
          <w:rFonts w:ascii="Times New Roman" w:cs="Times New Roman" w:eastAsia="Times New Roman" w:hAnsi="Times New Roman"/>
          <w:b w:val="0"/>
          <w:color w:val="00000a"/>
          <w:sz w:val="24"/>
          <w:szCs w:val="24"/>
          <w:rtl w:val="0"/>
        </w:rPr>
        <w:t xml:space="preserve">identificador de usuario, selección de cursos, datos de pago, datos de facturación.</w:t>
      </w: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Salidas: </w:t>
      </w:r>
      <w:r w:rsidDel="00000000" w:rsidR="00000000" w:rsidRPr="00000000">
        <w:rPr>
          <w:rFonts w:ascii="Times New Roman" w:cs="Times New Roman" w:eastAsia="Times New Roman" w:hAnsi="Times New Roman"/>
          <w:b w:val="0"/>
          <w:color w:val="00000a"/>
          <w:sz w:val="24"/>
          <w:szCs w:val="24"/>
          <w:rtl w:val="0"/>
        </w:rPr>
        <w:t xml:space="preserve">costo de matrícula, orden de pago, mensajes de éxito, mensajes de error.</w:t>
      </w: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commentRangeStart w:id="2"/>
      <w:r w:rsidDel="00000000" w:rsidR="00000000" w:rsidRPr="00000000">
        <w:rPr>
          <w:rFonts w:ascii="Times New Roman" w:cs="Times New Roman" w:eastAsia="Times New Roman" w:hAnsi="Times New Roman"/>
          <w:b w:val="1"/>
          <w:color w:val="00000a"/>
          <w:sz w:val="24"/>
          <w:szCs w:val="24"/>
          <w:rtl w:val="0"/>
        </w:rPr>
        <w:t xml:space="preserve">Descripción</w:t>
      </w:r>
      <w:commentRangeEnd w:id="2"/>
      <w:r w:rsidDel="00000000" w:rsidR="00000000" w:rsidRPr="00000000">
        <w:commentReference w:id="2"/>
      </w:r>
      <w:r w:rsidDel="00000000" w:rsidR="00000000" w:rsidRPr="00000000">
        <w:rPr>
          <w:rFonts w:ascii="Times New Roman" w:cs="Times New Roman" w:eastAsia="Times New Roman" w:hAnsi="Times New Roman"/>
          <w:b w:val="1"/>
          <w:color w:val="00000a"/>
          <w:sz w:val="24"/>
          <w:szCs w:val="24"/>
          <w:rtl w:val="0"/>
        </w:rPr>
        <w:t xml:space="preserve">:</w:t>
      </w:r>
    </w:p>
    <w:p w:rsidR="00000000" w:rsidDel="00000000" w:rsidP="00000000" w:rsidRDefault="00000000" w:rsidRPr="00000000">
      <w:pPr>
        <w:keepNext w:val="1"/>
        <w:numPr>
          <w:ilvl w:val="0"/>
          <w:numId w:val="4"/>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El estudiante ingresa a su cuenta con su correo y contraseña.</w:t>
      </w:r>
      <w:r w:rsidDel="00000000" w:rsidR="00000000" w:rsidRPr="00000000">
        <w:rPr>
          <w:rtl w:val="0"/>
        </w:rPr>
      </w:r>
    </w:p>
    <w:p w:rsidR="00000000" w:rsidDel="00000000" w:rsidP="00000000" w:rsidRDefault="00000000" w:rsidRPr="00000000">
      <w:pPr>
        <w:keepNext w:val="1"/>
        <w:numPr>
          <w:ilvl w:val="0"/>
          <w:numId w:val="4"/>
        </w:numPr>
        <w:spacing w:after="0" w:before="0" w:line="276" w:lineRule="auto"/>
        <w:ind w:left="720" w:hanging="360"/>
        <w:jc w:val="both"/>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El estudiante elige el curso </w:t>
      </w:r>
      <w:commentRangeStart w:id="3"/>
      <w:r w:rsidDel="00000000" w:rsidR="00000000" w:rsidRPr="00000000">
        <w:rPr>
          <w:rFonts w:ascii="Times New Roman" w:cs="Times New Roman" w:eastAsia="Times New Roman" w:hAnsi="Times New Roman"/>
          <w:b w:val="0"/>
          <w:color w:val="00000a"/>
          <w:sz w:val="24"/>
          <w:szCs w:val="24"/>
          <w:rtl w:val="0"/>
        </w:rPr>
        <w:t xml:space="preserve">y el horario que prefiera</w:t>
      </w:r>
      <w:commentRangeEnd w:id="3"/>
      <w:r w:rsidDel="00000000" w:rsidR="00000000" w:rsidRPr="00000000">
        <w:commentReference w:id="3"/>
      </w:r>
      <w:r w:rsidDel="00000000" w:rsidR="00000000" w:rsidRPr="00000000">
        <w:rPr>
          <w:rFonts w:ascii="Times New Roman" w:cs="Times New Roman" w:eastAsia="Times New Roman" w:hAnsi="Times New Roman"/>
          <w:b w:val="0"/>
          <w:color w:val="00000a"/>
          <w:sz w:val="24"/>
          <w:szCs w:val="24"/>
          <w:rtl w:val="0"/>
        </w:rPr>
        <w:t xml:space="preserve">, pueden ser varios </w:t>
      </w:r>
      <w:r w:rsidDel="00000000" w:rsidR="00000000" w:rsidRPr="00000000">
        <w:rPr>
          <w:rFonts w:ascii="Times New Roman" w:cs="Times New Roman" w:eastAsia="Times New Roman" w:hAnsi="Times New Roman"/>
          <w:sz w:val="24"/>
          <w:szCs w:val="24"/>
          <w:rtl w:val="0"/>
        </w:rPr>
        <w:t xml:space="preserve">cupos</w:t>
      </w:r>
      <w:r w:rsidDel="00000000" w:rsidR="00000000" w:rsidRPr="00000000">
        <w:rPr>
          <w:rFonts w:ascii="Times New Roman" w:cs="Times New Roman" w:eastAsia="Times New Roman" w:hAnsi="Times New Roman"/>
          <w:b w:val="0"/>
          <w:color w:val="00000a"/>
          <w:sz w:val="24"/>
          <w:szCs w:val="24"/>
          <w:rtl w:val="0"/>
        </w:rPr>
        <w:t xml:space="preserve">.</w:t>
      </w:r>
    </w:p>
    <w:p w:rsidR="00000000" w:rsidDel="00000000" w:rsidP="00000000" w:rsidRDefault="00000000" w:rsidRPr="00000000">
      <w:pPr>
        <w:keepNext w:val="1"/>
        <w:numPr>
          <w:ilvl w:val="0"/>
          <w:numId w:val="4"/>
        </w:numPr>
        <w:spacing w:after="0" w:before="0" w:line="276" w:lineRule="auto"/>
        <w:ind w:left="720" w:hanging="360"/>
        <w:jc w:val="both"/>
        <w:rPr>
          <w:rFonts w:ascii="Times New Roman" w:cs="Times New Roman" w:eastAsia="Times New Roman" w:hAnsi="Times New Roman"/>
          <w:b w:val="0"/>
          <w:color w:val="00000a"/>
          <w:sz w:val="24"/>
          <w:szCs w:val="24"/>
        </w:rPr>
      </w:pPr>
      <w:commentRangeStart w:id="4"/>
      <w:r w:rsidDel="00000000" w:rsidR="00000000" w:rsidRPr="00000000">
        <w:rPr>
          <w:rFonts w:ascii="Times New Roman" w:cs="Times New Roman" w:eastAsia="Times New Roman" w:hAnsi="Times New Roman"/>
          <w:b w:val="0"/>
          <w:color w:val="00000a"/>
          <w:sz w:val="24"/>
          <w:szCs w:val="24"/>
          <w:rtl w:val="0"/>
        </w:rPr>
        <w:t xml:space="preserve">El sistema se encarga de verificar si las elecciones del usuario son válidas.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1"/>
        <w:numPr>
          <w:ilvl w:val="0"/>
          <w:numId w:val="4"/>
        </w:numPr>
        <w:spacing w:after="0" w:before="0" w:line="276" w:lineRule="auto"/>
        <w:ind w:left="720" w:hanging="360"/>
        <w:jc w:val="both"/>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Al terminar de registrarse, el estudiante puede visualizar el costo total de la matriculación.</w:t>
      </w:r>
    </w:p>
    <w:p w:rsidR="00000000" w:rsidDel="00000000" w:rsidP="00000000" w:rsidRDefault="00000000" w:rsidRPr="00000000">
      <w:pPr>
        <w:keepNext w:val="1"/>
        <w:numPr>
          <w:ilvl w:val="0"/>
          <w:numId w:val="4"/>
        </w:numPr>
        <w:spacing w:after="0" w:before="0" w:line="276" w:lineRule="auto"/>
        <w:ind w:left="720" w:hanging="360"/>
        <w:jc w:val="both"/>
        <w:rPr>
          <w:rFonts w:ascii="Times New Roman" w:cs="Times New Roman" w:eastAsia="Times New Roman" w:hAnsi="Times New Roman"/>
          <w:b w:val="0"/>
          <w:color w:val="00000a"/>
          <w:sz w:val="24"/>
          <w:szCs w:val="24"/>
        </w:rPr>
      </w:pPr>
      <w:commentRangeStart w:id="5"/>
      <w:r w:rsidDel="00000000" w:rsidR="00000000" w:rsidRPr="00000000">
        <w:rPr>
          <w:rFonts w:ascii="Times New Roman" w:cs="Times New Roman" w:eastAsia="Times New Roman" w:hAnsi="Times New Roman"/>
          <w:b w:val="0"/>
          <w:color w:val="00000a"/>
          <w:sz w:val="24"/>
          <w:szCs w:val="24"/>
          <w:rtl w:val="0"/>
        </w:rPr>
        <w:t xml:space="preserve">El estudiante procede a escoger el medio de pago que puede ser por depósito bancario o mediante tarjeta de crédito.</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1"/>
        <w:numPr>
          <w:ilvl w:val="0"/>
          <w:numId w:val="4"/>
        </w:numPr>
        <w:spacing w:after="0" w:before="0" w:line="276" w:lineRule="auto"/>
        <w:ind w:left="720" w:hanging="360"/>
        <w:jc w:val="both"/>
        <w:rPr/>
      </w:pPr>
      <w:commentRangeStart w:id="6"/>
      <w:r w:rsidDel="00000000" w:rsidR="00000000" w:rsidRPr="00000000">
        <w:rPr>
          <w:rFonts w:ascii="Times New Roman" w:cs="Times New Roman" w:eastAsia="Times New Roman" w:hAnsi="Times New Roman"/>
          <w:b w:val="0"/>
          <w:color w:val="00000a"/>
          <w:sz w:val="24"/>
          <w:szCs w:val="24"/>
          <w:rtl w:val="0"/>
        </w:rPr>
        <w:t xml:space="preserve">La aplicación generará un número de orden que permitirá al usuario realizar el pago posteriormente.</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keepNext w:val="1"/>
        <w:numPr>
          <w:ilvl w:val="0"/>
          <w:numId w:val="4"/>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Si el medio de pago escogido por el usuario es depósito bancario se podrá́ generar el impreso de pago.</w:t>
      </w:r>
      <w:r w:rsidDel="00000000" w:rsidR="00000000" w:rsidRPr="00000000">
        <w:rPr>
          <w:rtl w:val="0"/>
        </w:rPr>
      </w:r>
    </w:p>
    <w:p w:rsidR="00000000" w:rsidDel="00000000" w:rsidP="00000000" w:rsidRDefault="00000000" w:rsidRPr="00000000">
      <w:pPr>
        <w:keepNext w:val="1"/>
        <w:numPr>
          <w:ilvl w:val="0"/>
          <w:numId w:val="4"/>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Si el medio de pago escogido por el usuario es tarjeta de crédito el sistema le pide al usuario los datos necesarios para esta operación.</w:t>
      </w:r>
      <w:r w:rsidDel="00000000" w:rsidR="00000000" w:rsidRPr="00000000">
        <w:rPr>
          <w:rtl w:val="0"/>
        </w:rPr>
      </w:r>
    </w:p>
    <w:p w:rsidR="00000000" w:rsidDel="00000000" w:rsidP="00000000" w:rsidRDefault="00000000" w:rsidRPr="00000000">
      <w:pPr>
        <w:keepNext w:val="1"/>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keepNext w:val="1"/>
        <w:spacing w:after="0" w:before="0" w:line="276" w:lineRule="auto"/>
        <w:ind w:left="72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Nombre: Crear curso</w:t>
      </w:r>
      <w:r w:rsidDel="00000000" w:rsidR="00000000" w:rsidRPr="00000000">
        <w:rPr>
          <w:rtl w:val="0"/>
        </w:rPr>
      </w:r>
    </w:p>
    <w:p w:rsidR="00000000" w:rsidDel="00000000" w:rsidP="00000000" w:rsidRDefault="00000000" w:rsidRPr="00000000">
      <w:pPr>
        <w:keepNext w:val="1"/>
        <w:spacing w:after="0" w:before="0" w:line="276" w:lineRule="auto"/>
        <w:ind w:left="72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Actores: administrador, profesor.</w:t>
      </w:r>
      <w:r w:rsidDel="00000000" w:rsidR="00000000" w:rsidRPr="00000000">
        <w:rPr>
          <w:rtl w:val="0"/>
        </w:rPr>
      </w:r>
    </w:p>
    <w:p w:rsidR="00000000" w:rsidDel="00000000" w:rsidP="00000000" w:rsidRDefault="00000000" w:rsidRPr="00000000">
      <w:pPr>
        <w:keepNext w:val="1"/>
        <w:spacing w:after="0" w:before="0" w:line="276" w:lineRule="auto"/>
        <w:ind w:left="72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Entradas: </w:t>
      </w:r>
      <w:r w:rsidDel="00000000" w:rsidR="00000000" w:rsidRPr="00000000">
        <w:rPr>
          <w:rFonts w:ascii="Times New Roman" w:cs="Times New Roman" w:eastAsia="Times New Roman" w:hAnsi="Times New Roman"/>
          <w:b w:val="0"/>
          <w:color w:val="00000a"/>
          <w:sz w:val="24"/>
          <w:szCs w:val="24"/>
          <w:rtl w:val="0"/>
        </w:rPr>
        <w:t xml:space="preserve">nombre, profesor a cargo, fecha y hora, etiquetas, descripción, requisitos previos para poder enlistarse en un curso, contenido, cupos mínimo y máximo y costo.</w:t>
      </w:r>
      <w:r w:rsidDel="00000000" w:rsidR="00000000" w:rsidRPr="00000000">
        <w:rPr>
          <w:rtl w:val="0"/>
        </w:rPr>
      </w:r>
    </w:p>
    <w:p w:rsidR="00000000" w:rsidDel="00000000" w:rsidP="00000000" w:rsidRDefault="00000000" w:rsidRPr="00000000">
      <w:pPr>
        <w:keepNext w:val="1"/>
        <w:spacing w:after="0" w:before="0" w:line="276" w:lineRule="auto"/>
        <w:ind w:left="72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Salidas: mensaje de éxito o error</w:t>
      </w: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Descripción:</w:t>
      </w:r>
    </w:p>
    <w:p w:rsidR="00000000" w:rsidDel="00000000" w:rsidP="00000000" w:rsidRDefault="00000000" w:rsidRPr="00000000">
      <w:pPr>
        <w:keepNext w:val="1"/>
        <w:numPr>
          <w:ilvl w:val="0"/>
          <w:numId w:val="6"/>
        </w:numPr>
        <w:spacing w:after="0" w:before="0" w:line="276" w:lineRule="auto"/>
        <w:ind w:left="720" w:hanging="360"/>
        <w:jc w:val="both"/>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El administrador ingresa a la sección de manejo del sistema.</w:t>
      </w:r>
    </w:p>
    <w:p w:rsidR="00000000" w:rsidDel="00000000" w:rsidP="00000000" w:rsidRDefault="00000000" w:rsidRPr="00000000">
      <w:pPr>
        <w:keepNext w:val="1"/>
        <w:numPr>
          <w:ilvl w:val="0"/>
          <w:numId w:val="6"/>
        </w:numPr>
        <w:spacing w:after="0" w:before="0" w:line="276" w:lineRule="auto"/>
        <w:ind w:left="720" w:hanging="360"/>
        <w:jc w:val="both"/>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Se le pide su identificativo (login) y palabra clave de acceso (password).</w:t>
      </w:r>
    </w:p>
    <w:p w:rsidR="00000000" w:rsidDel="00000000" w:rsidP="00000000" w:rsidRDefault="00000000" w:rsidRPr="00000000">
      <w:pPr>
        <w:keepNext w:val="1"/>
        <w:numPr>
          <w:ilvl w:val="0"/>
          <w:numId w:val="6"/>
        </w:numPr>
        <w:spacing w:after="0" w:before="0" w:line="276" w:lineRule="auto"/>
        <w:ind w:left="720" w:hanging="360"/>
        <w:jc w:val="both"/>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El sistema verifica la identificación.</w:t>
      </w:r>
    </w:p>
    <w:p w:rsidR="00000000" w:rsidDel="00000000" w:rsidP="00000000" w:rsidRDefault="00000000" w:rsidRPr="00000000">
      <w:pPr>
        <w:keepNext w:val="1"/>
        <w:numPr>
          <w:ilvl w:val="0"/>
          <w:numId w:val="6"/>
        </w:numPr>
        <w:spacing w:after="0" w:before="0" w:line="276" w:lineRule="auto"/>
        <w:ind w:left="720" w:hanging="360"/>
        <w:jc w:val="both"/>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Una vez que el profesor ha ingresado al sistema, puede enlistar los cursos que se encuentran disponibles para inscripción asimismo puede ver los cursos pasados y crear nuevos cursos.</w:t>
      </w:r>
    </w:p>
    <w:p w:rsidR="00000000" w:rsidDel="00000000" w:rsidP="00000000" w:rsidRDefault="00000000" w:rsidRPr="00000000">
      <w:pPr>
        <w:keepNext w:val="1"/>
        <w:numPr>
          <w:ilvl w:val="0"/>
          <w:numId w:val="6"/>
        </w:numPr>
        <w:spacing w:after="0" w:before="0" w:line="276" w:lineRule="auto"/>
        <w:ind w:left="720" w:hanging="360"/>
        <w:jc w:val="both"/>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Al momento de crear un nuevo curso, se deberá definir el nombre, profesor asignado, fechas y horas, etiquetas, descripción, requisitos (si requiere que los alumnos lleven alguna herramienta de utilidad en específico ya sea laptop, cámara, etc), contenido del curso</w:t>
      </w:r>
    </w:p>
    <w:p w:rsidR="00000000" w:rsidDel="00000000" w:rsidP="00000000" w:rsidRDefault="00000000" w:rsidRPr="00000000">
      <w:pPr>
        <w:keepNext w:val="1"/>
        <w:numPr>
          <w:ilvl w:val="0"/>
          <w:numId w:val="6"/>
        </w:numPr>
        <w:spacing w:after="0" w:before="0" w:line="276" w:lineRule="auto"/>
        <w:ind w:left="720" w:hanging="360"/>
        <w:jc w:val="both"/>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El administrador podrá notificar al profesor de que se le ha asignado un nuevo curso.</w:t>
      </w:r>
    </w:p>
    <w:p w:rsidR="00000000" w:rsidDel="00000000" w:rsidP="00000000" w:rsidRDefault="00000000" w:rsidRPr="00000000">
      <w:pPr>
        <w:keepNext w:val="1"/>
        <w:numPr>
          <w:ilvl w:val="0"/>
          <w:numId w:val="6"/>
        </w:numPr>
        <w:spacing w:after="0" w:before="0" w:line="276" w:lineRule="auto"/>
        <w:ind w:left="720" w:hanging="360"/>
        <w:jc w:val="both"/>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El administrador podrá eliminar un curso de ser necesario, si el curso tiene alumnos inscritos, un correo de notificación se les enviará con la debida explicación e instrucciones de solicitud de reembolso.</w:t>
      </w:r>
    </w:p>
    <w:p w:rsidR="00000000" w:rsidDel="00000000" w:rsidP="00000000" w:rsidRDefault="00000000" w:rsidRPr="00000000">
      <w:pPr>
        <w:keepNext w:val="1"/>
        <w:numPr>
          <w:ilvl w:val="0"/>
          <w:numId w:val="6"/>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El administrador podrá visualizar estadísticas del curso.</w:t>
      </w:r>
      <w:r w:rsidDel="00000000" w:rsidR="00000000" w:rsidRPr="00000000">
        <w:rPr>
          <w:rtl w:val="0"/>
        </w:rPr>
      </w:r>
    </w:p>
    <w:p w:rsidR="00000000" w:rsidDel="00000000" w:rsidP="00000000" w:rsidRDefault="00000000" w:rsidRPr="00000000">
      <w:pPr>
        <w:keepNext w:val="1"/>
        <w:spacing w:after="0" w:before="0" w:line="276" w:lineRule="auto"/>
        <w:ind w:left="1440" w:firstLine="0"/>
        <w:contextualSpacing w:val="0"/>
        <w:jc w:val="both"/>
      </w:pP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Nombre: Crear una cuenta</w:t>
      </w:r>
      <w:r w:rsidDel="00000000" w:rsidR="00000000" w:rsidRPr="00000000">
        <w:rPr>
          <w:rFonts w:ascii="Times New Roman" w:cs="Times New Roman" w:eastAsia="Times New Roman" w:hAnsi="Times New Roman"/>
          <w:b w:val="0"/>
          <w:color w:val="00000a"/>
          <w:sz w:val="24"/>
          <w:szCs w:val="24"/>
          <w:rtl w:val="0"/>
        </w:rPr>
        <w:t xml:space="preserve"> </w:t>
      </w:r>
      <w:ins w:author="Vanessa  Ivonne Echeverria  Barzola" w:id="0" w:date="2016-12-08T14:30:00Z">
        <w:r w:rsidDel="00000000" w:rsidR="00000000" w:rsidRPr="00000000">
          <w:rPr>
            <w:rFonts w:ascii="Times New Roman" w:cs="Times New Roman" w:eastAsia="Times New Roman" w:hAnsi="Times New Roman"/>
            <w:b w:val="0"/>
            <w:color w:val="00000a"/>
            <w:sz w:val="24"/>
            <w:szCs w:val="24"/>
            <w:rtl w:val="0"/>
          </w:rPr>
          <w:t xml:space="preserve">Estudiante</w:t>
        </w:r>
      </w:ins>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Actores: estudiante</w:t>
      </w: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Entradas: </w:t>
      </w:r>
      <w:r w:rsidDel="00000000" w:rsidR="00000000" w:rsidRPr="00000000">
        <w:rPr>
          <w:rFonts w:ascii="Times New Roman" w:cs="Times New Roman" w:eastAsia="Times New Roman" w:hAnsi="Times New Roman"/>
          <w:b w:val="0"/>
          <w:color w:val="00000a"/>
          <w:sz w:val="24"/>
          <w:szCs w:val="24"/>
          <w:rtl w:val="0"/>
        </w:rPr>
        <w:t xml:space="preserve">nombres, apellidos, cédula, correo electrónico, nombre de microempresa o negocio propio, descripción del mismo y URL(opcional si el negocio cuenta con página web o red social) , nombre de usuario y contraseña. </w:t>
      </w: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Salidas: </w:t>
      </w:r>
      <w:r w:rsidDel="00000000" w:rsidR="00000000" w:rsidRPr="00000000">
        <w:rPr>
          <w:rFonts w:ascii="Times New Roman" w:cs="Times New Roman" w:eastAsia="Times New Roman" w:hAnsi="Times New Roman"/>
          <w:b w:val="0"/>
          <w:color w:val="00000a"/>
          <w:sz w:val="24"/>
          <w:szCs w:val="24"/>
          <w:rtl w:val="0"/>
        </w:rPr>
        <w:t xml:space="preserve">si los campos ingresados son válidos, y el nombre de usuario escogido se encuentra disponible, se le mostrará un mensaje al usuario informándole que su registro en el sistema ha sido exitoso, y se iniciará sesión automáticamente. Caso contrario, se le indicará con letras rojas los campos con valores no válidos o si el nombre de usuario escogido se encuentra ya en uso. </w:t>
      </w: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Descripción:</w:t>
      </w:r>
      <w:r w:rsidDel="00000000" w:rsidR="00000000" w:rsidRPr="00000000">
        <w:rPr>
          <w:rtl w:val="0"/>
        </w:rPr>
      </w:r>
    </w:p>
    <w:p w:rsidR="00000000" w:rsidDel="00000000" w:rsidP="00000000" w:rsidRDefault="00000000" w:rsidRPr="00000000">
      <w:pPr>
        <w:keepNext w:val="1"/>
        <w:numPr>
          <w:ilvl w:val="0"/>
          <w:numId w:val="8"/>
        </w:numPr>
        <w:spacing w:after="20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El usuario entra a la página de inicio</w:t>
      </w:r>
      <w:r w:rsidDel="00000000" w:rsidR="00000000" w:rsidRPr="00000000">
        <w:rPr>
          <w:rtl w:val="0"/>
        </w:rPr>
      </w:r>
    </w:p>
    <w:p w:rsidR="00000000" w:rsidDel="00000000" w:rsidP="00000000" w:rsidRDefault="00000000" w:rsidRPr="00000000">
      <w:pPr>
        <w:keepNext w:val="1"/>
        <w:numPr>
          <w:ilvl w:val="0"/>
          <w:numId w:val="8"/>
        </w:numPr>
        <w:spacing w:after="20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Hace click en registrarse</w:t>
      </w:r>
      <w:r w:rsidDel="00000000" w:rsidR="00000000" w:rsidRPr="00000000">
        <w:rPr>
          <w:rtl w:val="0"/>
        </w:rPr>
      </w:r>
    </w:p>
    <w:p w:rsidR="00000000" w:rsidDel="00000000" w:rsidP="00000000" w:rsidRDefault="00000000" w:rsidRPr="00000000">
      <w:pPr>
        <w:keepNext w:val="1"/>
        <w:numPr>
          <w:ilvl w:val="0"/>
          <w:numId w:val="8"/>
        </w:numPr>
        <w:spacing w:after="20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Le aparece el formulario de registro con los campos especificados anteriormente</w:t>
      </w:r>
      <w:r w:rsidDel="00000000" w:rsidR="00000000" w:rsidRPr="00000000">
        <w:rPr>
          <w:rtl w:val="0"/>
        </w:rPr>
      </w:r>
    </w:p>
    <w:p w:rsidR="00000000" w:rsidDel="00000000" w:rsidP="00000000" w:rsidRDefault="00000000" w:rsidRPr="00000000">
      <w:pPr>
        <w:keepNext w:val="1"/>
        <w:numPr>
          <w:ilvl w:val="0"/>
          <w:numId w:val="8"/>
        </w:numPr>
        <w:spacing w:after="20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Una vez llenado y enviado el formulario, se mostrará cualquiera de las dos salidas mencionadas anteriormente.</w:t>
      </w: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Nombre: Crear una cuenta</w:t>
      </w:r>
      <w:r w:rsidDel="00000000" w:rsidR="00000000" w:rsidRPr="00000000">
        <w:rPr>
          <w:rFonts w:ascii="Times New Roman" w:cs="Times New Roman" w:eastAsia="Times New Roman" w:hAnsi="Times New Roman"/>
          <w:b w:val="0"/>
          <w:color w:val="00000a"/>
          <w:sz w:val="24"/>
          <w:szCs w:val="24"/>
          <w:rtl w:val="0"/>
        </w:rPr>
        <w:t xml:space="preserve"> </w:t>
      </w: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Actores: administrador, profesor</w:t>
      </w: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Entradas: </w:t>
      </w:r>
      <w:r w:rsidDel="00000000" w:rsidR="00000000" w:rsidRPr="00000000">
        <w:rPr>
          <w:rFonts w:ascii="Times New Roman" w:cs="Times New Roman" w:eastAsia="Times New Roman" w:hAnsi="Times New Roman"/>
          <w:b w:val="0"/>
          <w:color w:val="00000a"/>
          <w:sz w:val="24"/>
          <w:szCs w:val="24"/>
          <w:rtl w:val="0"/>
        </w:rPr>
        <w:t xml:space="preserve">nombres, apellidos, cédula, correo electrónico, nombre de usuario, contraseña e información académica. </w:t>
      </w: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Salidas: </w:t>
      </w:r>
      <w:r w:rsidDel="00000000" w:rsidR="00000000" w:rsidRPr="00000000">
        <w:rPr>
          <w:rFonts w:ascii="Times New Roman" w:cs="Times New Roman" w:eastAsia="Times New Roman" w:hAnsi="Times New Roman"/>
          <w:b w:val="0"/>
          <w:color w:val="00000a"/>
          <w:sz w:val="24"/>
          <w:szCs w:val="24"/>
          <w:rtl w:val="0"/>
        </w:rPr>
        <w:t xml:space="preserve">si los campos ingresados son válidos, y el nombre de usuario escogido se encuentra disponible, se le mostrará un mensaje al usuario informándole que su registro en el sistema ha sido exitoso, y se iniciará sesión automáticamente. Caso contrario, se le indicará con letras rojas los campos con valores no válidos o si el nombre de usuario escogido se encuentra ya en uso.</w:t>
      </w:r>
      <w:r w:rsidDel="00000000" w:rsidR="00000000" w:rsidRPr="00000000">
        <w:rPr>
          <w:rtl w:val="0"/>
        </w:rPr>
      </w:r>
    </w:p>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Descripción:</w:t>
      </w:r>
      <w:r w:rsidDel="00000000" w:rsidR="00000000" w:rsidRPr="00000000">
        <w:rPr>
          <w:rtl w:val="0"/>
        </w:rPr>
      </w:r>
    </w:p>
    <w:p w:rsidR="00000000" w:rsidDel="00000000" w:rsidP="00000000" w:rsidRDefault="00000000" w:rsidRPr="00000000">
      <w:pPr>
        <w:keepNext w:val="1"/>
        <w:numPr>
          <w:ilvl w:val="0"/>
          <w:numId w:val="9"/>
        </w:numPr>
        <w:spacing w:after="20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El administrador inicia sesión.</w:t>
      </w:r>
      <w:r w:rsidDel="00000000" w:rsidR="00000000" w:rsidRPr="00000000">
        <w:rPr>
          <w:rtl w:val="0"/>
        </w:rPr>
      </w:r>
    </w:p>
    <w:p w:rsidR="00000000" w:rsidDel="00000000" w:rsidP="00000000" w:rsidRDefault="00000000" w:rsidRPr="00000000">
      <w:pPr>
        <w:keepNext w:val="1"/>
        <w:numPr>
          <w:ilvl w:val="0"/>
          <w:numId w:val="9"/>
        </w:numPr>
        <w:spacing w:after="20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Va a la pestaña Ingresar &gt; Profesor.</w:t>
      </w:r>
      <w:r w:rsidDel="00000000" w:rsidR="00000000" w:rsidRPr="00000000">
        <w:rPr>
          <w:rtl w:val="0"/>
        </w:rPr>
      </w:r>
    </w:p>
    <w:p w:rsidR="00000000" w:rsidDel="00000000" w:rsidP="00000000" w:rsidRDefault="00000000" w:rsidRPr="00000000">
      <w:pPr>
        <w:keepNext w:val="1"/>
        <w:numPr>
          <w:ilvl w:val="0"/>
          <w:numId w:val="9"/>
        </w:numPr>
        <w:spacing w:after="20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Le aparece el formulario de registro con los campos especificados anteriormente</w:t>
      </w:r>
      <w:r w:rsidDel="00000000" w:rsidR="00000000" w:rsidRPr="00000000">
        <w:rPr>
          <w:rtl w:val="0"/>
        </w:rPr>
      </w:r>
    </w:p>
    <w:p w:rsidR="00000000" w:rsidDel="00000000" w:rsidP="00000000" w:rsidRDefault="00000000" w:rsidRPr="00000000">
      <w:pPr>
        <w:keepNext w:val="1"/>
        <w:numPr>
          <w:ilvl w:val="0"/>
          <w:numId w:val="9"/>
        </w:numPr>
        <w:spacing w:after="20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Una vez llenado y enviado el formulario, se mostrará cualquiera de las dos salidas mencionadas anteriormente.</w:t>
      </w:r>
      <w:r w:rsidDel="00000000" w:rsidR="00000000" w:rsidRPr="00000000">
        <w:rPr>
          <w:rtl w:val="0"/>
        </w:rPr>
      </w:r>
    </w:p>
    <w:p w:rsidR="00000000" w:rsidDel="00000000" w:rsidP="00000000" w:rsidRDefault="00000000" w:rsidRPr="00000000">
      <w:pPr>
        <w:keepNext w:val="1"/>
        <w:spacing w:after="200" w:before="0" w:line="276" w:lineRule="auto"/>
        <w:ind w:left="72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Nombre: Ingreso de diplomas</w:t>
      </w:r>
      <w:r w:rsidDel="00000000" w:rsidR="00000000" w:rsidRPr="00000000">
        <w:rPr>
          <w:rtl w:val="0"/>
        </w:rPr>
      </w:r>
    </w:p>
    <w:p w:rsidR="00000000" w:rsidDel="00000000" w:rsidP="00000000" w:rsidRDefault="00000000" w:rsidRPr="00000000">
      <w:pPr>
        <w:keepNext w:val="1"/>
        <w:spacing w:after="200" w:before="0" w:line="276" w:lineRule="auto"/>
        <w:ind w:left="72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Actores: profesor</w:t>
      </w:r>
      <w:r w:rsidDel="00000000" w:rsidR="00000000" w:rsidRPr="00000000">
        <w:rPr>
          <w:rtl w:val="0"/>
        </w:rPr>
      </w:r>
    </w:p>
    <w:p w:rsidR="00000000" w:rsidDel="00000000" w:rsidP="00000000" w:rsidRDefault="00000000" w:rsidRPr="00000000">
      <w:pPr>
        <w:keepNext w:val="1"/>
        <w:spacing w:after="200" w:before="0" w:line="276" w:lineRule="auto"/>
        <w:ind w:left="72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Entradas: url del certificado, nombre del estudiante.</w:t>
      </w: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Salidas: </w:t>
      </w:r>
      <w:r w:rsidDel="00000000" w:rsidR="00000000" w:rsidRPr="00000000">
        <w:rPr>
          <w:rFonts w:ascii="Times New Roman" w:cs="Times New Roman" w:eastAsia="Times New Roman" w:hAnsi="Times New Roman"/>
          <w:b w:val="0"/>
          <w:color w:val="00000a"/>
          <w:sz w:val="24"/>
          <w:szCs w:val="24"/>
          <w:rtl w:val="0"/>
        </w:rPr>
        <w:t xml:space="preserve">archivo.</w:t>
      </w: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Descripción:</w:t>
      </w:r>
      <w:r w:rsidDel="00000000" w:rsidR="00000000" w:rsidRPr="00000000">
        <w:rPr>
          <w:rtl w:val="0"/>
        </w:rPr>
      </w:r>
    </w:p>
    <w:p w:rsidR="00000000" w:rsidDel="00000000" w:rsidP="00000000" w:rsidRDefault="00000000" w:rsidRPr="00000000">
      <w:pPr>
        <w:keepNext w:val="1"/>
        <w:numPr>
          <w:ilvl w:val="0"/>
          <w:numId w:val="10"/>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El profesor, ya dentro del sistema, se dirige a su lista de cursos.</w:t>
      </w:r>
      <w:r w:rsidDel="00000000" w:rsidR="00000000" w:rsidRPr="00000000">
        <w:rPr>
          <w:rtl w:val="0"/>
        </w:rPr>
      </w:r>
    </w:p>
    <w:p w:rsidR="00000000" w:rsidDel="00000000" w:rsidP="00000000" w:rsidRDefault="00000000" w:rsidRPr="00000000">
      <w:pPr>
        <w:keepNext w:val="1"/>
        <w:numPr>
          <w:ilvl w:val="0"/>
          <w:numId w:val="10"/>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Presiona sobre uno de sus cursos.</w:t>
      </w:r>
      <w:r w:rsidDel="00000000" w:rsidR="00000000" w:rsidRPr="00000000">
        <w:rPr>
          <w:rtl w:val="0"/>
        </w:rPr>
      </w:r>
    </w:p>
    <w:p w:rsidR="00000000" w:rsidDel="00000000" w:rsidP="00000000" w:rsidRDefault="00000000" w:rsidRPr="00000000">
      <w:pPr>
        <w:keepNext w:val="1"/>
        <w:numPr>
          <w:ilvl w:val="0"/>
          <w:numId w:val="10"/>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Presiona en agregar certificado.</w:t>
      </w:r>
      <w:r w:rsidDel="00000000" w:rsidR="00000000" w:rsidRPr="00000000">
        <w:rPr>
          <w:rtl w:val="0"/>
        </w:rPr>
      </w:r>
    </w:p>
    <w:p w:rsidR="00000000" w:rsidDel="00000000" w:rsidP="00000000" w:rsidRDefault="00000000" w:rsidRPr="00000000">
      <w:pPr>
        <w:keepNext w:val="1"/>
        <w:numPr>
          <w:ilvl w:val="0"/>
          <w:numId w:val="10"/>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Ingresa la url del certificado.</w:t>
      </w:r>
      <w:r w:rsidDel="00000000" w:rsidR="00000000" w:rsidRPr="00000000">
        <w:rPr>
          <w:rtl w:val="0"/>
        </w:rPr>
      </w:r>
    </w:p>
    <w:p w:rsidR="00000000" w:rsidDel="00000000" w:rsidP="00000000" w:rsidRDefault="00000000" w:rsidRPr="00000000">
      <w:pPr>
        <w:keepNext w:val="1"/>
        <w:numPr>
          <w:ilvl w:val="0"/>
          <w:numId w:val="10"/>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Se mostrará su lista de sus estudiantes, en donde puede asignarle a quienes les pertenece el certificado.</w:t>
      </w:r>
      <w:r w:rsidDel="00000000" w:rsidR="00000000" w:rsidRPr="00000000">
        <w:rPr>
          <w:rtl w:val="0"/>
        </w:rPr>
      </w:r>
    </w:p>
    <w:p w:rsidR="00000000" w:rsidDel="00000000" w:rsidP="00000000" w:rsidRDefault="00000000" w:rsidRPr="00000000">
      <w:pPr>
        <w:keepNext w:val="1"/>
        <w:numPr>
          <w:ilvl w:val="0"/>
          <w:numId w:val="10"/>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Clic en aceptar.</w:t>
      </w:r>
      <w:r w:rsidDel="00000000" w:rsidR="00000000" w:rsidRPr="00000000">
        <w:rPr>
          <w:rtl w:val="0"/>
        </w:rPr>
      </w:r>
    </w:p>
    <w:p w:rsidR="00000000" w:rsidDel="00000000" w:rsidP="00000000" w:rsidRDefault="00000000" w:rsidRPr="00000000">
      <w:pPr>
        <w:keepNext w:val="1"/>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keepNext w:val="1"/>
        <w:spacing w:after="200" w:before="0" w:line="276" w:lineRule="auto"/>
        <w:ind w:left="72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Nombre: Obtención de diplomas</w:t>
      </w:r>
      <w:r w:rsidDel="00000000" w:rsidR="00000000" w:rsidRPr="00000000">
        <w:rPr>
          <w:rtl w:val="0"/>
        </w:rPr>
      </w:r>
    </w:p>
    <w:p w:rsidR="00000000" w:rsidDel="00000000" w:rsidP="00000000" w:rsidRDefault="00000000" w:rsidRPr="00000000">
      <w:pPr>
        <w:keepNext w:val="1"/>
        <w:spacing w:after="200" w:before="0" w:line="276" w:lineRule="auto"/>
        <w:ind w:left="72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Actores: estudiante</w:t>
      </w:r>
      <w:r w:rsidDel="00000000" w:rsidR="00000000" w:rsidRPr="00000000">
        <w:rPr>
          <w:rtl w:val="0"/>
        </w:rPr>
      </w:r>
    </w:p>
    <w:p w:rsidR="00000000" w:rsidDel="00000000" w:rsidP="00000000" w:rsidRDefault="00000000" w:rsidRPr="00000000">
      <w:pPr>
        <w:keepNext w:val="1"/>
        <w:spacing w:after="200" w:before="0" w:line="276" w:lineRule="auto"/>
        <w:ind w:left="72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Entradas: </w:t>
      </w:r>
      <w:r w:rsidDel="00000000" w:rsidR="00000000" w:rsidRPr="00000000">
        <w:rPr>
          <w:rFonts w:ascii="Times New Roman" w:cs="Times New Roman" w:eastAsia="Times New Roman" w:hAnsi="Times New Roman"/>
          <w:b w:val="0"/>
          <w:color w:val="00000a"/>
          <w:sz w:val="24"/>
          <w:szCs w:val="24"/>
          <w:rtl w:val="0"/>
        </w:rPr>
        <w:t xml:space="preserve">nombre de usuario, contraseña,</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b w:val="0"/>
          <w:color w:val="00000a"/>
          <w:sz w:val="24"/>
          <w:szCs w:val="24"/>
          <w:rtl w:val="0"/>
        </w:rPr>
        <w:t xml:space="preserve">selección de curso.</w:t>
      </w: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Salidas: </w:t>
      </w:r>
      <w:r w:rsidDel="00000000" w:rsidR="00000000" w:rsidRPr="00000000">
        <w:rPr>
          <w:rFonts w:ascii="Times New Roman" w:cs="Times New Roman" w:eastAsia="Times New Roman" w:hAnsi="Times New Roman"/>
          <w:b w:val="0"/>
          <w:color w:val="00000a"/>
          <w:sz w:val="24"/>
          <w:szCs w:val="24"/>
          <w:rtl w:val="0"/>
        </w:rPr>
        <w:t xml:space="preserve">archivo.</w:t>
      </w: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Descripción:</w:t>
      </w:r>
    </w:p>
    <w:p w:rsidR="00000000" w:rsidDel="00000000" w:rsidP="00000000" w:rsidRDefault="00000000" w:rsidRPr="00000000">
      <w:pPr>
        <w:keepNext w:val="1"/>
        <w:numPr>
          <w:ilvl w:val="0"/>
          <w:numId w:val="5"/>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El estudiante ingresa a su cuenta con su correo y contraseña.</w:t>
      </w:r>
      <w:r w:rsidDel="00000000" w:rsidR="00000000" w:rsidRPr="00000000">
        <w:rPr>
          <w:rtl w:val="0"/>
        </w:rPr>
      </w:r>
    </w:p>
    <w:p w:rsidR="00000000" w:rsidDel="00000000" w:rsidP="00000000" w:rsidRDefault="00000000" w:rsidRPr="00000000">
      <w:pPr>
        <w:keepNext w:val="1"/>
        <w:numPr>
          <w:ilvl w:val="0"/>
          <w:numId w:val="5"/>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El estudiante se dirige a la sección diplomas.</w:t>
      </w:r>
      <w:r w:rsidDel="00000000" w:rsidR="00000000" w:rsidRPr="00000000">
        <w:rPr>
          <w:rtl w:val="0"/>
        </w:rPr>
      </w:r>
    </w:p>
    <w:p w:rsidR="00000000" w:rsidDel="00000000" w:rsidP="00000000" w:rsidRDefault="00000000" w:rsidRPr="00000000">
      <w:pPr>
        <w:keepNext w:val="1"/>
        <w:numPr>
          <w:ilvl w:val="0"/>
          <w:numId w:val="5"/>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El estudiante hace clic sobre el nombre del curso. </w:t>
      </w:r>
      <w:r w:rsidDel="00000000" w:rsidR="00000000" w:rsidRPr="00000000">
        <w:rPr>
          <w:rtl w:val="0"/>
        </w:rPr>
      </w:r>
    </w:p>
    <w:p w:rsidR="00000000" w:rsidDel="00000000" w:rsidP="00000000" w:rsidRDefault="00000000" w:rsidRPr="00000000">
      <w:pPr>
        <w:keepNext w:val="1"/>
        <w:numPr>
          <w:ilvl w:val="0"/>
          <w:numId w:val="5"/>
        </w:numPr>
        <w:spacing w:after="0" w:before="0" w:line="276" w:lineRule="auto"/>
        <w:ind w:left="720" w:hanging="360"/>
        <w:jc w:val="both"/>
        <w:rPr/>
      </w:pPr>
      <w:r w:rsidDel="00000000" w:rsidR="00000000" w:rsidRPr="00000000">
        <w:rPr>
          <w:rFonts w:ascii="Times New Roman" w:cs="Times New Roman" w:eastAsia="Times New Roman" w:hAnsi="Times New Roman"/>
          <w:b w:val="0"/>
          <w:color w:val="00000a"/>
          <w:sz w:val="24"/>
          <w:szCs w:val="24"/>
          <w:rtl w:val="0"/>
        </w:rPr>
        <w:t xml:space="preserve">Obtiene la url del certificado correspondiente.</w:t>
      </w:r>
      <w:r w:rsidDel="00000000" w:rsidR="00000000" w:rsidRPr="00000000">
        <w:rPr>
          <w:rtl w:val="0"/>
        </w:rPr>
      </w:r>
    </w:p>
    <w:p w:rsidR="00000000" w:rsidDel="00000000" w:rsidP="00000000" w:rsidRDefault="00000000" w:rsidRPr="00000000">
      <w:pPr>
        <w:keepNext w:val="1"/>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numPr>
          <w:ilvl w:val="0"/>
          <w:numId w:val="11"/>
        </w:numPr>
        <w:ind w:left="360" w:hanging="360"/>
        <w:rPr/>
      </w:pPr>
      <w:r w:rsidDel="00000000" w:rsidR="00000000" w:rsidRPr="00000000">
        <w:rPr>
          <w:rtl w:val="0"/>
        </w:rPr>
        <w:t xml:space="preserve">DISEÑO DE LA BASE DE DATOS</w:t>
      </w:r>
    </w:p>
    <w:p w:rsidR="00000000" w:rsidDel="00000000" w:rsidP="00000000" w:rsidRDefault="00000000" w:rsidRPr="00000000">
      <w:pPr>
        <w:keepNext w:val="1"/>
        <w:numPr>
          <w:ilvl w:val="0"/>
          <w:numId w:val="7"/>
        </w:numPr>
        <w:spacing w:after="200" w:before="0" w:line="276" w:lineRule="auto"/>
        <w:ind w:left="720" w:hanging="360"/>
        <w:jc w:val="left"/>
        <w:rPr/>
      </w:pPr>
      <w:r w:rsidDel="00000000" w:rsidR="00000000" w:rsidRPr="00000000">
        <w:rPr>
          <w:rFonts w:ascii="Liberation Serif" w:cs="Liberation Serif" w:eastAsia="Liberation Serif" w:hAnsi="Liberation Serif"/>
          <w:b w:val="1"/>
          <w:color w:val="00000a"/>
          <w:sz w:val="24"/>
          <w:szCs w:val="24"/>
          <w:rtl w:val="0"/>
        </w:rPr>
        <w:t xml:space="preserve">Modelo conceptual</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-380999</wp:posOffset>
            </wp:positionH>
            <wp:positionV relativeFrom="paragraph">
              <wp:posOffset>257175</wp:posOffset>
            </wp:positionV>
            <wp:extent cx="6206693" cy="4419918"/>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206693" cy="4419918"/>
                    </a:xfrm>
                    <a:prstGeom prst="rect"/>
                    <a:ln/>
                  </pic:spPr>
                </pic:pic>
              </a:graphicData>
            </a:graphic>
          </wp:anchor>
        </w:drawing>
      </w:r>
    </w:p>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tl w:val="0"/>
        </w:rPr>
      </w:r>
    </w:p>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2. Modelo lógico</w:t>
      </w:r>
      <w:r w:rsidDel="00000000" w:rsidR="00000000" w:rsidRPr="00000000">
        <w:drawing>
          <wp:anchor allowOverlap="1" behindDoc="0" distB="114300" distT="114300" distL="114300" distR="114300" hidden="0" layoutInCell="0" locked="0" relativeHeight="0" simplePos="0">
            <wp:simplePos x="0" y="0"/>
            <wp:positionH relativeFrom="margin">
              <wp:posOffset>-142874</wp:posOffset>
            </wp:positionH>
            <wp:positionV relativeFrom="paragraph">
              <wp:posOffset>266700</wp:posOffset>
            </wp:positionV>
            <wp:extent cx="5972175" cy="3321065"/>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72175" cy="3321065"/>
                    </a:xfrm>
                    <a:prstGeom prst="rect"/>
                    <a:ln/>
                  </pic:spPr>
                </pic:pic>
              </a:graphicData>
            </a:graphic>
          </wp:anchor>
        </w:drawing>
      </w:r>
    </w:p>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3. Modelo lógico normalizado</w:t>
      </w:r>
      <w:r w:rsidDel="00000000" w:rsidR="00000000" w:rsidRPr="00000000">
        <w:drawing>
          <wp:anchor allowOverlap="1" behindDoc="0" distB="114300" distT="114300" distL="114300" distR="114300" hidden="0" layoutInCell="0" locked="0" relativeHeight="0" simplePos="0">
            <wp:simplePos x="0" y="0"/>
            <wp:positionH relativeFrom="margin">
              <wp:posOffset>-142874</wp:posOffset>
            </wp:positionH>
            <wp:positionV relativeFrom="paragraph">
              <wp:posOffset>228600</wp:posOffset>
            </wp:positionV>
            <wp:extent cx="5972175" cy="3062654"/>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72175" cy="3062654"/>
                    </a:xfrm>
                    <a:prstGeom prst="rect"/>
                    <a:ln/>
                  </pic:spPr>
                </pic:pic>
              </a:graphicData>
            </a:graphic>
          </wp:anchor>
        </w:drawing>
      </w:r>
    </w:p>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tl w:val="0"/>
        </w:rPr>
      </w:r>
    </w:p>
    <w:p w:rsidR="00000000" w:rsidDel="00000000" w:rsidP="00000000" w:rsidRDefault="00000000" w:rsidRPr="00000000">
      <w:pPr>
        <w:keepNext w:val="1"/>
        <w:spacing w:after="200" w:before="0" w:line="276" w:lineRule="auto"/>
        <w:ind w:left="708" w:firstLine="0"/>
        <w:contextualSpacing w:val="0"/>
        <w:jc w:val="center"/>
      </w:pPr>
      <w:r w:rsidDel="00000000" w:rsidR="00000000" w:rsidRPr="00000000">
        <w:rPr>
          <w:rtl w:val="0"/>
        </w:rPr>
      </w:r>
    </w:p>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4. Diccionario de datos</w:t>
      </w:r>
      <w:r w:rsidDel="00000000" w:rsidR="00000000" w:rsidRPr="00000000">
        <w:rPr>
          <w:rtl w:val="0"/>
        </w:rPr>
      </w:r>
    </w:p>
    <w:tbl>
      <w:tblPr>
        <w:tblStyle w:val="Table2"/>
        <w:bidiVisual w:val="0"/>
        <w:tblW w:w="9356.0" w:type="dxa"/>
        <w:jc w:val="left"/>
        <w:tblInd w:w="16.000000000000007" w:type="dxa"/>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2340"/>
        <w:gridCol w:w="2339"/>
        <w:gridCol w:w="2339"/>
        <w:gridCol w:w="2338"/>
        <w:tblGridChange w:id="0">
          <w:tblGrid>
            <w:gridCol w:w="2340"/>
            <w:gridCol w:w="2339"/>
            <w:gridCol w:w="2339"/>
            <w:gridCol w:w="2338"/>
          </w:tblGrid>
        </w:tblGridChange>
      </w:tblGrid>
      <w:tr>
        <w:tc>
          <w:tcPr>
            <w:gridSpan w:val="4"/>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Tabla: Usuario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Atributo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Tipo de dato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Dominio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id_usuario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varchar(13)</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Cédula del usuario que lo representa de forma única dentro del sistema.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nickname</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varchar(16)</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alfanuméricos </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Nombre de usuario con el que va a ser identificado en el sistema.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correo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varchar(64)</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alfanuméricos y signos @ y .</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Dirección de correo electrónico que se usará para establecer comunicación con el usuario. </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contrase</w:t>
            </w:r>
            <w:r w:rsidDel="00000000" w:rsidR="00000000" w:rsidRPr="00000000">
              <w:rPr>
                <w:rFonts w:ascii="Times New Roman" w:cs="Times New Roman" w:eastAsia="Times New Roman" w:hAnsi="Times New Roman"/>
                <w:b w:val="1"/>
                <w:sz w:val="24"/>
                <w:szCs w:val="24"/>
                <w:rtl w:val="0"/>
              </w:rPr>
              <w:t xml:space="preserve">nia</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varchar (15)</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Caracteres alfanuméricos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Contraseña con la cual el usuario va a iniciar sesión en el sistema. </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b w:val="1"/>
                <w:sz w:val="24"/>
                <w:szCs w:val="24"/>
                <w:rtl w:val="0"/>
              </w:rPr>
              <w:t xml:space="preserve">last_login</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datetime</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AA/mm/dd hh:mm:ss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Fecha en la que el usuario ingresó al sistema por última vez.</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b w:val="1"/>
                <w:sz w:val="24"/>
                <w:szCs w:val="24"/>
                <w:rtl w:val="0"/>
              </w:rPr>
              <w:t xml:space="preserve">rol</w:t>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int(1)</w:t>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0,1,2</w:t>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0 si es usuario normal, 1 si es profesor y 2 si es administrador.</w:t>
            </w:r>
          </w:p>
        </w:tc>
      </w:tr>
    </w:tbl>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tl w:val="0"/>
        </w:rPr>
      </w:r>
    </w:p>
    <w:tbl>
      <w:tblPr>
        <w:tblStyle w:val="Table3"/>
        <w:bidiVisual w:val="0"/>
        <w:tblW w:w="9356.0" w:type="dxa"/>
        <w:jc w:val="left"/>
        <w:tblInd w:w="16.000000000000007" w:type="dxa"/>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2340"/>
        <w:gridCol w:w="2339"/>
        <w:gridCol w:w="2339"/>
        <w:gridCol w:w="2338"/>
        <w:tblGridChange w:id="0">
          <w:tblGrid>
            <w:gridCol w:w="2340"/>
            <w:gridCol w:w="2339"/>
            <w:gridCol w:w="2339"/>
            <w:gridCol w:w="2338"/>
          </w:tblGrid>
        </w:tblGridChange>
      </w:tblGrid>
      <w:tr>
        <w:tc>
          <w:tcPr>
            <w:gridSpan w:val="4"/>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Tabla: Info_usuario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Atributo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Tipo de dato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Dominio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id_usuario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varchar(13)</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Cédula del usuario que lo representa de forma única dentro del sistema.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nombres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varchar(46)</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alfabéticos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Los nombres del usuario.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apellidos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varchar(46)</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alfabéticos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Los apellidos del usuario.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b w:val="1"/>
                <w:sz w:val="24"/>
                <w:szCs w:val="24"/>
                <w:rtl w:val="0"/>
              </w:rPr>
              <w:t xml:space="preserve">tag_line</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varchar(255)</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Caracteres alfanuméricos </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Información personal y académica del profesor .</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ind w:left="1" w:firstLine="0"/>
              <w:contextualSpacing w:val="0"/>
              <w:jc w:val="both"/>
            </w:pPr>
            <w:r w:rsidDel="00000000" w:rsidR="00000000" w:rsidRPr="00000000">
              <w:rPr>
                <w:rFonts w:ascii="Liberation Serif" w:cs="Liberation Serif" w:eastAsia="Liberation Serif" w:hAnsi="Liberation Serif"/>
                <w:b w:val="1"/>
                <w:sz w:val="24"/>
                <w:szCs w:val="24"/>
                <w:rtl w:val="0"/>
              </w:rPr>
              <w:t xml:space="preserve">numero_de_cursos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contextualSpacing w:val="0"/>
              <w:jc w:val="both"/>
            </w:pPr>
            <w:r w:rsidDel="00000000" w:rsidR="00000000" w:rsidRPr="00000000">
              <w:rPr>
                <w:rFonts w:ascii="Liberation Serif" w:cs="Liberation Serif" w:eastAsia="Liberation Serif" w:hAnsi="Liberation Serif"/>
                <w:sz w:val="24"/>
                <w:szCs w:val="24"/>
                <w:rtl w:val="0"/>
              </w:rPr>
              <w:t xml:space="preserve">varchar(13)</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contextualSpacing w:val="0"/>
              <w:jc w:val="both"/>
            </w:pPr>
            <w:r w:rsidDel="00000000" w:rsidR="00000000" w:rsidRPr="00000000">
              <w:rPr>
                <w:rFonts w:ascii="Liberation Serif" w:cs="Liberation Serif" w:eastAsia="Liberation Serif" w:hAnsi="Liberation Serif"/>
                <w:sz w:val="24"/>
                <w:szCs w:val="24"/>
                <w:rtl w:val="0"/>
              </w:rPr>
              <w:t xml:space="preserve">Caracteres 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spacing w:after="0" w:line="240" w:lineRule="auto"/>
              <w:contextualSpacing w:val="0"/>
              <w:jc w:val="both"/>
            </w:pPr>
            <w:r w:rsidDel="00000000" w:rsidR="00000000" w:rsidRPr="00000000">
              <w:rPr>
                <w:rFonts w:ascii="Liberation Serif" w:cs="Liberation Serif" w:eastAsia="Liberation Serif" w:hAnsi="Liberation Serif"/>
                <w:sz w:val="24"/>
                <w:szCs w:val="24"/>
                <w:rtl w:val="0"/>
              </w:rPr>
              <w:t xml:space="preserve">Cédula del usuario que lo representa de forma única dentro del sistema.</w:t>
            </w:r>
            <w:r w:rsidDel="00000000" w:rsidR="00000000" w:rsidRPr="00000000">
              <w:rPr>
                <w:rtl w:val="0"/>
              </w:rPr>
            </w:r>
          </w:p>
        </w:tc>
      </w:tr>
    </w:tbl>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bl>
      <w:tblPr>
        <w:tblStyle w:val="Table4"/>
        <w:bidiVisual w:val="0"/>
        <w:tblW w:w="9356.0" w:type="dxa"/>
        <w:jc w:val="left"/>
        <w:tblInd w:w="16.000000000000007" w:type="dxa"/>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2340"/>
        <w:gridCol w:w="2339"/>
        <w:gridCol w:w="2339"/>
        <w:gridCol w:w="2338"/>
        <w:tblGridChange w:id="0">
          <w:tblGrid>
            <w:gridCol w:w="2340"/>
            <w:gridCol w:w="2339"/>
            <w:gridCol w:w="2339"/>
            <w:gridCol w:w="2338"/>
          </w:tblGrid>
        </w:tblGridChange>
      </w:tblGrid>
      <w:tr>
        <w:tc>
          <w:tcPr>
            <w:gridSpan w:val="4"/>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Tabla: Emprendimiento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Atributo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Tipo de dato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Dominio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id_emprendimiento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Indica la cantidad de cursos en los que se ha enlistado el estudiante.</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id_usuario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varchar(13)</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Cédula del usuario que es dueño del emprendimiento.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nombre</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var</w:t>
            </w:r>
            <w:r w:rsidDel="00000000" w:rsidR="00000000" w:rsidRPr="00000000">
              <w:rPr>
                <w:rFonts w:ascii="Liberation Serif" w:cs="Liberation Serif" w:eastAsia="Liberation Serif" w:hAnsi="Liberation Serif"/>
                <w:b w:val="0"/>
                <w:color w:val="00000a"/>
                <w:sz w:val="24"/>
                <w:szCs w:val="24"/>
                <w:rtl w:val="0"/>
              </w:rPr>
              <w:t xml:space="preserve">char(35)</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alfanuméricos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Nombre de la empresa.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descripcion</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TEXT</w:t>
            </w:r>
            <w:r w:rsidDel="00000000" w:rsidR="00000000" w:rsidRPr="00000000">
              <w:rPr>
                <w:rFonts w:ascii="Liberation Serif" w:cs="Liberation Serif" w:eastAsia="Liberation Serif" w:hAnsi="Liberation Serif"/>
                <w:b w:val="0"/>
                <w:color w:val="00000a"/>
                <w:sz w:val="24"/>
                <w:szCs w:val="24"/>
                <w:rtl w:val="0"/>
              </w:rPr>
              <w:t xml:space="preserve">(</w:t>
            </w:r>
            <w:r w:rsidDel="00000000" w:rsidR="00000000" w:rsidRPr="00000000">
              <w:rPr>
                <w:rFonts w:ascii="Liberation Serif" w:cs="Liberation Serif" w:eastAsia="Liberation Serif" w:hAnsi="Liberation Serif"/>
                <w:sz w:val="24"/>
                <w:szCs w:val="24"/>
                <w:rtl w:val="0"/>
              </w:rPr>
              <w:t xml:space="preserve">3</w:t>
            </w:r>
            <w:r w:rsidDel="00000000" w:rsidR="00000000" w:rsidRPr="00000000">
              <w:rPr>
                <w:rFonts w:ascii="Liberation Serif" w:cs="Liberation Serif" w:eastAsia="Liberation Serif" w:hAnsi="Liberation Serif"/>
                <w:b w:val="0"/>
                <w:color w:val="00000a"/>
                <w:sz w:val="24"/>
                <w:szCs w:val="24"/>
                <w:rtl w:val="0"/>
              </w:rPr>
              <w:t xml:space="preserve">50)</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alfanuméricos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Descripción del negocio (actividades comerciales que realiza)</w:t>
            </w:r>
            <w:r w:rsidDel="00000000" w:rsidR="00000000" w:rsidRPr="00000000">
              <w:rPr>
                <w:rtl w:val="0"/>
              </w:rPr>
            </w:r>
          </w:p>
        </w:tc>
      </w:tr>
    </w:tbl>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bl>
      <w:tblPr>
        <w:tblStyle w:val="Table5"/>
        <w:bidiVisual w:val="0"/>
        <w:tblW w:w="9356.0" w:type="dxa"/>
        <w:jc w:val="left"/>
        <w:tblInd w:w="16.000000000000007" w:type="dxa"/>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2340"/>
        <w:gridCol w:w="2339"/>
        <w:gridCol w:w="2339"/>
        <w:gridCol w:w="2338"/>
        <w:tblGridChange w:id="0">
          <w:tblGrid>
            <w:gridCol w:w="2340"/>
            <w:gridCol w:w="2339"/>
            <w:gridCol w:w="2339"/>
            <w:gridCol w:w="2338"/>
          </w:tblGrid>
        </w:tblGridChange>
      </w:tblGrid>
      <w:tr>
        <w:tc>
          <w:tcPr>
            <w:gridSpan w:val="4"/>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Tabla: Curso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Atributo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Tipo de dato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Dominio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id_curso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 (32)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Código que representa a un curso de forma única dentro del sistema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nombre</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var</w:t>
            </w:r>
            <w:r w:rsidDel="00000000" w:rsidR="00000000" w:rsidRPr="00000000">
              <w:rPr>
                <w:rFonts w:ascii="Liberation Serif" w:cs="Liberation Serif" w:eastAsia="Liberation Serif" w:hAnsi="Liberation Serif"/>
                <w:b w:val="0"/>
                <w:color w:val="00000a"/>
                <w:sz w:val="24"/>
                <w:szCs w:val="24"/>
                <w:rtl w:val="0"/>
              </w:rPr>
              <w:t xml:space="preserve">char(64)</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alfanuméricos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Nombre del curso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costo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decimal(5,2)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 hasta 5 dígitos, con 2 decimales de precisión</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Precio del curso</w:t>
            </w:r>
            <w:r w:rsidDel="00000000" w:rsidR="00000000" w:rsidRPr="00000000">
              <w:rPr>
                <w:rtl w:val="0"/>
              </w:rPr>
            </w:r>
          </w:p>
        </w:tc>
      </w:tr>
    </w:tbl>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bl>
      <w:tblPr>
        <w:tblStyle w:val="Table6"/>
        <w:bidiVisual w:val="0"/>
        <w:tblW w:w="9356.0" w:type="dxa"/>
        <w:jc w:val="left"/>
        <w:tblInd w:w="16.000000000000007" w:type="dxa"/>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2340"/>
        <w:gridCol w:w="2339"/>
        <w:gridCol w:w="2339"/>
        <w:gridCol w:w="2338"/>
        <w:tblGridChange w:id="0">
          <w:tblGrid>
            <w:gridCol w:w="2340"/>
            <w:gridCol w:w="2339"/>
            <w:gridCol w:w="2339"/>
            <w:gridCol w:w="2338"/>
          </w:tblGrid>
        </w:tblGridChange>
      </w:tblGrid>
      <w:tr>
        <w:tc>
          <w:tcPr>
            <w:gridSpan w:val="4"/>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Tabla: Info_curso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Atributo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Tipo de dato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Dominio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id_curso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 (32)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Código que representa al curso al cual pertenece la información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sz w:val="24"/>
                <w:szCs w:val="24"/>
                <w:rtl w:val="0"/>
              </w:rPr>
              <w:t xml:space="preserve">TEXT</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alfanuméricos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Breve descripción de lo que se va a tratar en el curso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cupo_min</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Cantidad de cupos mínimos que se deben llenar para que se dé el curso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cupo_max</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Capacidad máxima de cupos del curso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cupos_disponibles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Cantidad de cupos disponibles del curso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fecha_inicio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date</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AA/mm/dd</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Fecha de inicio del curso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fecha_fin</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date</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AA/mm/dd</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Fecha de culminación del curso</w:t>
            </w:r>
            <w:r w:rsidDel="00000000" w:rsidR="00000000" w:rsidRPr="00000000">
              <w:rPr>
                <w:rtl w:val="0"/>
              </w:rPr>
            </w:r>
          </w:p>
        </w:tc>
      </w:tr>
    </w:tbl>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bl>
      <w:tblPr>
        <w:tblStyle w:val="Table7"/>
        <w:bidiVisual w:val="0"/>
        <w:tblW w:w="9356.0" w:type="dxa"/>
        <w:jc w:val="left"/>
        <w:tblInd w:w="16.000000000000007" w:type="dxa"/>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2340"/>
        <w:gridCol w:w="2339"/>
        <w:gridCol w:w="2339"/>
        <w:gridCol w:w="2338"/>
        <w:tblGridChange w:id="0">
          <w:tblGrid>
            <w:gridCol w:w="2340"/>
            <w:gridCol w:w="2339"/>
            <w:gridCol w:w="2339"/>
            <w:gridCol w:w="2338"/>
          </w:tblGrid>
        </w:tblGridChange>
      </w:tblGrid>
      <w:tr>
        <w:tc>
          <w:tcPr>
            <w:gridSpan w:val="4"/>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Tabla: Horario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Atributo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Tipo de dato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Dominio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id_horario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Código que representa al horario de forma única en el sistema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inicio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datetime</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AA/mm/dd hh:mm:ss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Fecha y hora en el que va a empezar una jornada del curso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fin</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datetime</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AA/mm/dd hh:mm:ss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Fecha y hora en la que se va a terminar una jornada del curso</w:t>
            </w:r>
            <w:r w:rsidDel="00000000" w:rsidR="00000000" w:rsidRPr="00000000">
              <w:rPr>
                <w:rtl w:val="0"/>
              </w:rPr>
            </w:r>
          </w:p>
        </w:tc>
      </w:tr>
    </w:tbl>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tl w:val="0"/>
        </w:rPr>
      </w:r>
    </w:p>
    <w:tbl>
      <w:tblPr>
        <w:tblStyle w:val="Table8"/>
        <w:bidiVisual w:val="0"/>
        <w:tblW w:w="9356.0" w:type="dxa"/>
        <w:jc w:val="left"/>
        <w:tblInd w:w="16.000000000000007" w:type="dxa"/>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2340"/>
        <w:gridCol w:w="2339"/>
        <w:gridCol w:w="2339"/>
        <w:gridCol w:w="2338"/>
        <w:tblGridChange w:id="0">
          <w:tblGrid>
            <w:gridCol w:w="2340"/>
            <w:gridCol w:w="2339"/>
            <w:gridCol w:w="2339"/>
            <w:gridCol w:w="2338"/>
          </w:tblGrid>
        </w:tblGridChange>
      </w:tblGrid>
      <w:tr>
        <w:tc>
          <w:tcPr>
            <w:gridSpan w:val="4"/>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Tabla: Curso-horario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Atributo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Tipo de dato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Dominio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id_horario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Código que representa al horario de forma única en el sistema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id_curso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 (32)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Código que representa al curso al cual pertenece la información</w:t>
            </w:r>
            <w:r w:rsidDel="00000000" w:rsidR="00000000" w:rsidRPr="00000000">
              <w:rPr>
                <w:rtl w:val="0"/>
              </w:rPr>
            </w:r>
          </w:p>
        </w:tc>
      </w:tr>
    </w:tbl>
    <w:p w:rsidR="00000000" w:rsidDel="00000000" w:rsidP="00000000" w:rsidRDefault="00000000" w:rsidRPr="00000000">
      <w:pPr>
        <w:keepNext w:val="1"/>
        <w:spacing w:after="200" w:before="0" w:line="276" w:lineRule="auto"/>
        <w:ind w:left="0"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bl>
      <w:tblPr>
        <w:tblStyle w:val="Table9"/>
        <w:bidiVisual w:val="0"/>
        <w:tblW w:w="9356.0" w:type="dxa"/>
        <w:jc w:val="left"/>
        <w:tblInd w:w="16.000000000000007" w:type="dxa"/>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2340"/>
        <w:gridCol w:w="2339"/>
        <w:gridCol w:w="2339"/>
        <w:gridCol w:w="2338"/>
        <w:tblGridChange w:id="0">
          <w:tblGrid>
            <w:gridCol w:w="2340"/>
            <w:gridCol w:w="2339"/>
            <w:gridCol w:w="2339"/>
            <w:gridCol w:w="2338"/>
          </w:tblGrid>
        </w:tblGridChange>
      </w:tblGrid>
      <w:tr>
        <w:tc>
          <w:tcPr>
            <w:gridSpan w:val="4"/>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Tabla: Factura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Atributo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Tipo de dato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Dominio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id_factura</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Código que representa a la factura de forma única.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id_estudiante</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varchar(13)</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Cédula del usuario del sistema que realiza el pago.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fecha</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date</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AA/mm/dd</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Fecha en la que se generó la factura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total</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decimal(5,2)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 hasta 5 dígitos, con 2 decimales de precisión</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Precio d</w:t>
            </w:r>
            <w:r w:rsidDel="00000000" w:rsidR="00000000" w:rsidRPr="00000000">
              <w:rPr>
                <w:rFonts w:ascii="Liberation Serif" w:cs="Liberation Serif" w:eastAsia="Liberation Serif" w:hAnsi="Liberation Serif"/>
                <w:sz w:val="24"/>
                <w:szCs w:val="24"/>
                <w:rtl w:val="0"/>
              </w:rPr>
              <w:t xml:space="preserve">e factura</w:t>
            </w:r>
            <w:r w:rsidDel="00000000" w:rsidR="00000000" w:rsidRPr="00000000">
              <w:rPr>
                <w:rFonts w:ascii="Liberation Serif" w:cs="Liberation Serif" w:eastAsia="Liberation Serif" w:hAnsi="Liberation Serif"/>
                <w:b w:val="0"/>
                <w:color w:val="00000a"/>
                <w:sz w:val="24"/>
                <w:szCs w:val="24"/>
                <w:rtl w:val="0"/>
              </w:rPr>
              <w:t xml:space="preserve">.</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nombres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varchar(46)</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alfabéticos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Los nombres de la persona a quien estará a nombre la factura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apellidos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varchar(46)</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alfabéticos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Los apellidos de la persona a quien estará a nombre la factura.</w:t>
            </w:r>
            <w:r w:rsidDel="00000000" w:rsidR="00000000" w:rsidRPr="00000000">
              <w:rPr>
                <w:rtl w:val="0"/>
              </w:rPr>
            </w:r>
          </w:p>
        </w:tc>
      </w:tr>
      <w:tr>
        <w:trPr>
          <w:trHeight w:val="720" w:hRule="atLeast"/>
        </w:trP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sz w:val="24"/>
                <w:szCs w:val="24"/>
                <w:rtl w:val="0"/>
              </w:rPr>
              <w:t xml:space="preserve">RUC</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sz w:val="24"/>
                <w:szCs w:val="24"/>
                <w:rtl w:val="0"/>
              </w:rPr>
              <w:t xml:space="preserve">varchar(13)</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sz w:val="24"/>
                <w:szCs w:val="24"/>
                <w:rtl w:val="0"/>
              </w:rPr>
              <w:t xml:space="preserve">Caracteres 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sz w:val="24"/>
                <w:szCs w:val="24"/>
                <w:rtl w:val="0"/>
              </w:rPr>
              <w:t xml:space="preserve">RUC del cliente de la factura</w:t>
            </w:r>
            <w:r w:rsidDel="00000000" w:rsidR="00000000" w:rsidRPr="00000000">
              <w:rPr>
                <w:rtl w:val="0"/>
              </w:rPr>
            </w:r>
          </w:p>
        </w:tc>
      </w:tr>
    </w:tbl>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bl>
      <w:tblPr>
        <w:tblStyle w:val="Table10"/>
        <w:bidiVisual w:val="0"/>
        <w:tblW w:w="9356.0" w:type="dxa"/>
        <w:jc w:val="left"/>
        <w:tblInd w:w="16.000000000000007" w:type="dxa"/>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2340"/>
        <w:gridCol w:w="2339"/>
        <w:gridCol w:w="2339"/>
        <w:gridCol w:w="2338"/>
        <w:tblGridChange w:id="0">
          <w:tblGrid>
            <w:gridCol w:w="2340"/>
            <w:gridCol w:w="2339"/>
            <w:gridCol w:w="2339"/>
            <w:gridCol w:w="2338"/>
          </w:tblGrid>
        </w:tblGridChange>
      </w:tblGrid>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Tabla: Pago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708" w:firstLine="0"/>
              <w:contextualSpacing w:val="0"/>
              <w:jc w:val="both"/>
            </w:pP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708" w:firstLine="0"/>
              <w:contextualSpacing w:val="0"/>
              <w:jc w:val="both"/>
            </w:pP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708" w:firstLine="0"/>
              <w:contextualSpacing w:val="0"/>
              <w:jc w:val="both"/>
            </w:pP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Atributo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Tipo de dato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Dominio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forma_pago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sz w:val="24"/>
                <w:szCs w:val="24"/>
                <w:rtl w:val="0"/>
              </w:rPr>
              <w:t xml:space="preserve">int(1)</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w:t>
            </w:r>
            <w:r w:rsidDel="00000000" w:rsidR="00000000" w:rsidRPr="00000000">
              <w:rPr>
                <w:rFonts w:ascii="Liberation Serif" w:cs="Liberation Serif" w:eastAsia="Liberation Serif" w:hAnsi="Liberation Serif"/>
                <w:sz w:val="24"/>
                <w:szCs w:val="24"/>
                <w:rtl w:val="0"/>
              </w:rPr>
              <w:t xml:space="preserve">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Especifica la forma de pago de un curso.</w:t>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sz w:val="24"/>
                <w:szCs w:val="24"/>
                <w:rtl w:val="0"/>
              </w:rPr>
              <w:t xml:space="preserve">0 -&gt; depósito</w:t>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sz w:val="24"/>
                <w:szCs w:val="24"/>
                <w:rtl w:val="0"/>
              </w:rPr>
              <w:t xml:space="preserve">1 -&gt; tarjeta de crédito</w:t>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id_factura</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Código que representa a la factura de forma única.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sz w:val="24"/>
                <w:szCs w:val="24"/>
                <w:rtl w:val="0"/>
              </w:rPr>
              <w:t xml:space="preserve">id_pago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sz w:val="24"/>
                <w:szCs w:val="24"/>
                <w:rtl w:val="0"/>
              </w:rPr>
              <w:t xml:space="preserve">int(32)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sz w:val="24"/>
                <w:szCs w:val="24"/>
                <w:rtl w:val="0"/>
              </w:rPr>
              <w:t xml:space="preserve">Números del 1 al 2x</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Liberation Serif" w:cs="Liberation Serif" w:eastAsia="Liberation Serif" w:hAnsi="Liberation Serif"/>
                <w:sz w:val="24"/>
                <w:szCs w:val="24"/>
                <w:rtl w:val="0"/>
              </w:rPr>
              <w:t xml:space="preserve">10^12</w:t>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left"/>
            </w:pPr>
            <w:r w:rsidDel="00000000" w:rsidR="00000000" w:rsidRPr="00000000">
              <w:rPr>
                <w:rFonts w:ascii="Liberation Serif" w:cs="Liberation Serif" w:eastAsia="Liberation Serif" w:hAnsi="Liberation Serif"/>
                <w:sz w:val="24"/>
                <w:szCs w:val="24"/>
                <w:rtl w:val="0"/>
              </w:rPr>
              <w:t xml:space="preserve">El identificador del pago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sz w:val="24"/>
                <w:szCs w:val="24"/>
                <w:rtl w:val="0"/>
              </w:rPr>
              <w:t xml:space="preserve">n_tarjeta</w:t>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sz w:val="24"/>
                <w:szCs w:val="24"/>
                <w:rtl w:val="0"/>
              </w:rPr>
              <w:t xml:space="preserve">int(16)</w:t>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sz w:val="24"/>
                <w:szCs w:val="24"/>
                <w:rtl w:val="0"/>
              </w:rPr>
              <w:t xml:space="preserve">Caracteres numéricos</w:t>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left"/>
            </w:pPr>
            <w:r w:rsidDel="00000000" w:rsidR="00000000" w:rsidRPr="00000000">
              <w:rPr>
                <w:rFonts w:ascii="Liberation Serif" w:cs="Liberation Serif" w:eastAsia="Liberation Serif" w:hAnsi="Liberation Serif"/>
                <w:sz w:val="24"/>
                <w:szCs w:val="24"/>
                <w:rtl w:val="0"/>
              </w:rPr>
              <w:t xml:space="preserve">Número de tarjeta de crédito utilizada</w:t>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sz w:val="24"/>
                <w:szCs w:val="24"/>
                <w:rtl w:val="0"/>
              </w:rPr>
              <w:t xml:space="preserve">n_depósito</w:t>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sz w:val="24"/>
                <w:szCs w:val="24"/>
                <w:rtl w:val="0"/>
              </w:rPr>
              <w:t xml:space="preserve">int(16)</w:t>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sz w:val="24"/>
                <w:szCs w:val="24"/>
                <w:rtl w:val="0"/>
              </w:rPr>
              <w:t xml:space="preserve">Caracteres numéricos</w:t>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left"/>
            </w:pPr>
            <w:r w:rsidDel="00000000" w:rsidR="00000000" w:rsidRPr="00000000">
              <w:rPr>
                <w:rFonts w:ascii="Liberation Serif" w:cs="Liberation Serif" w:eastAsia="Liberation Serif" w:hAnsi="Liberation Serif"/>
                <w:sz w:val="24"/>
                <w:szCs w:val="24"/>
                <w:rtl w:val="0"/>
              </w:rPr>
              <w:t xml:space="preserve">Número de depósito utilzado.</w:t>
            </w:r>
          </w:p>
        </w:tc>
      </w:tr>
    </w:tbl>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bl>
      <w:tblPr>
        <w:tblStyle w:val="Table11"/>
        <w:bidiVisual w:val="0"/>
        <w:tblW w:w="9356.0" w:type="dxa"/>
        <w:jc w:val="left"/>
        <w:tblInd w:w="16.000000000000007" w:type="dxa"/>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2340"/>
        <w:gridCol w:w="2339"/>
        <w:gridCol w:w="2339"/>
        <w:gridCol w:w="2338"/>
        <w:tblGridChange w:id="0">
          <w:tblGrid>
            <w:gridCol w:w="2340"/>
            <w:gridCol w:w="2339"/>
            <w:gridCol w:w="2339"/>
            <w:gridCol w:w="2338"/>
          </w:tblGrid>
        </w:tblGridChange>
      </w:tblGrid>
      <w:tr>
        <w:tc>
          <w:tcPr>
            <w:gridSpan w:val="4"/>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Tabla: Detalle_factura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Atributo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Tipo de dato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Dominio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numero_cupos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 de cupos por los que se está pagando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id_factura</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int(100)</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0 al 9</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Código que representa a la factura de forma única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id_curso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 (32)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Código que representa a un curso por el que se va a pagar</w:t>
            </w:r>
            <w:r w:rsidDel="00000000" w:rsidR="00000000" w:rsidRPr="00000000">
              <w:rPr>
                <w:rtl w:val="0"/>
              </w:rPr>
            </w:r>
          </w:p>
        </w:tc>
      </w:tr>
    </w:tbl>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br w:type="textWrapping"/>
      </w:r>
      <w:r w:rsidDel="00000000" w:rsidR="00000000" w:rsidRPr="00000000">
        <w:rPr>
          <w:rtl w:val="0"/>
        </w:rPr>
      </w:r>
    </w:p>
    <w:tbl>
      <w:tblPr>
        <w:tblStyle w:val="Table12"/>
        <w:bidiVisual w:val="0"/>
        <w:tblW w:w="9356.0" w:type="dxa"/>
        <w:jc w:val="left"/>
        <w:tblInd w:w="16.000000000000007" w:type="dxa"/>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2340"/>
        <w:gridCol w:w="2339"/>
        <w:gridCol w:w="2339"/>
        <w:gridCol w:w="2338"/>
        <w:tblGridChange w:id="0">
          <w:tblGrid>
            <w:gridCol w:w="2340"/>
            <w:gridCol w:w="2339"/>
            <w:gridCol w:w="2339"/>
            <w:gridCol w:w="2338"/>
          </w:tblGrid>
        </w:tblGridChange>
      </w:tblGrid>
      <w:tr>
        <w:tc>
          <w:tcPr>
            <w:gridSpan w:val="4"/>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6"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Tabla: Curso_</w:t>
            </w:r>
            <w:r w:rsidDel="00000000" w:rsidR="00000000" w:rsidRPr="00000000">
              <w:rPr>
                <w:rFonts w:ascii="Liberation Serif" w:cs="Liberation Serif" w:eastAsia="Liberation Serif" w:hAnsi="Liberation Serif"/>
                <w:b w:val="1"/>
                <w:sz w:val="24"/>
                <w:szCs w:val="24"/>
                <w:rtl w:val="0"/>
              </w:rPr>
              <w:t xml:space="preserve">Usuario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6"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Atributo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6"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Tipo de dato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6"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Dominio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6"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6"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id_usuario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varchar(13)</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Cédula del </w:t>
            </w:r>
            <w:r w:rsidDel="00000000" w:rsidR="00000000" w:rsidRPr="00000000">
              <w:rPr>
                <w:rFonts w:ascii="Liberation Serif" w:cs="Liberation Serif" w:eastAsia="Liberation Serif" w:hAnsi="Liberation Serif"/>
                <w:sz w:val="24"/>
                <w:szCs w:val="24"/>
                <w:rtl w:val="0"/>
              </w:rPr>
              <w:t xml:space="preserve">usuario que está en el curso.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6"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id_curso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6"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 (32)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6"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16"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p w:rsidR="00000000" w:rsidDel="00000000" w:rsidP="00000000" w:rsidRDefault="00000000" w:rsidRPr="00000000">
            <w:pPr>
              <w:keepNext w:val="1"/>
              <w:spacing w:after="0" w:before="0" w:line="240" w:lineRule="auto"/>
              <w:ind w:left="16"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6"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Código que representa al curso asociado al profesor con id_usuario </w:t>
            </w:r>
            <w:r w:rsidDel="00000000" w:rsidR="00000000" w:rsidRPr="00000000">
              <w:rPr>
                <w:rtl w:val="0"/>
              </w:rPr>
            </w:r>
          </w:p>
        </w:tc>
      </w:tr>
    </w:tbl>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bl>
      <w:tblPr>
        <w:tblStyle w:val="Table13"/>
        <w:bidiVisual w:val="0"/>
        <w:tblW w:w="9356.0" w:type="dxa"/>
        <w:jc w:val="left"/>
        <w:tblInd w:w="16.000000000000007" w:type="dxa"/>
        <w:tblBorders>
          <w:top w:color="0070c0" w:space="0" w:sz="12" w:val="single"/>
          <w:left w:color="0070c0" w:space="0" w:sz="12" w:val="single"/>
          <w:bottom w:color="0070c0" w:space="0" w:sz="12" w:val="single"/>
          <w:right w:color="0070c0" w:space="0" w:sz="12" w:val="single"/>
          <w:insideH w:color="0070c0" w:space="0" w:sz="12" w:val="single"/>
          <w:insideV w:color="0070c0" w:space="0" w:sz="12" w:val="single"/>
        </w:tblBorders>
        <w:tblLayout w:type="fixed"/>
        <w:tblLook w:val="0400"/>
      </w:tblPr>
      <w:tblGrid>
        <w:gridCol w:w="2340"/>
        <w:gridCol w:w="2339"/>
        <w:gridCol w:w="2339"/>
        <w:gridCol w:w="2338"/>
        <w:tblGridChange w:id="0">
          <w:tblGrid>
            <w:gridCol w:w="2340"/>
            <w:gridCol w:w="2339"/>
            <w:gridCol w:w="2339"/>
            <w:gridCol w:w="2338"/>
          </w:tblGrid>
        </w:tblGridChange>
      </w:tblGrid>
      <w:tr>
        <w:tc>
          <w:tcPr>
            <w:gridSpan w:val="4"/>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Tabla: Certificado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Atributo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Tipo de dato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Dominio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Descripción</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id_certificado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int(32)</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Números del 1 al 2x</w:t>
            </w:r>
            <w:r w:rsidDel="00000000" w:rsidR="00000000" w:rsidRPr="00000000">
              <w:rPr>
                <w:rtl w:val="0"/>
              </w:rPr>
            </w:r>
          </w:p>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10^12</w:t>
            </w:r>
            <w:r w:rsidDel="00000000" w:rsidR="00000000" w:rsidRPr="00000000">
              <w:rPr>
                <w:rtl w:val="0"/>
              </w:rPr>
            </w:r>
          </w:p>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Times New Roman" w:cs="Times New Roman" w:eastAsia="Times New Roman" w:hAnsi="Times New Roman"/>
                <w:b w:val="0"/>
                <w:color w:val="00000a"/>
                <w:sz w:val="24"/>
                <w:szCs w:val="24"/>
                <w:rtl w:val="0"/>
              </w:rPr>
              <w:br w:type="textWrapping"/>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Código que representa de forma única a un certificado dentro del sistema</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Liberation Serif" w:cs="Liberation Serif" w:eastAsia="Liberation Serif" w:hAnsi="Liberation Serif"/>
                <w:b w:val="1"/>
                <w:color w:val="00000a"/>
                <w:sz w:val="24"/>
                <w:szCs w:val="24"/>
                <w:rtl w:val="0"/>
              </w:rPr>
              <w:t xml:space="preserve">id_usuario</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varchar(13)</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Caracteres 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Liberation Serif" w:cs="Liberation Serif" w:eastAsia="Liberation Serif" w:hAnsi="Liberation Serif"/>
                <w:b w:val="0"/>
                <w:color w:val="00000a"/>
                <w:sz w:val="24"/>
                <w:szCs w:val="24"/>
                <w:rtl w:val="0"/>
              </w:rPr>
              <w:t xml:space="preserve">Cédula del usuario que es dueño del certificado.</w:t>
            </w:r>
            <w:r w:rsidDel="00000000" w:rsidR="00000000" w:rsidRPr="00000000">
              <w:rPr>
                <w:rtl w:val="0"/>
              </w:rPr>
            </w:r>
          </w:p>
        </w:tc>
      </w:tr>
      <w:tr>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1" w:firstLine="0"/>
              <w:contextualSpacing w:val="0"/>
              <w:jc w:val="both"/>
            </w:pPr>
            <w:r w:rsidDel="00000000" w:rsidR="00000000" w:rsidRPr="00000000">
              <w:rPr>
                <w:rFonts w:ascii="Times New Roman" w:cs="Times New Roman" w:eastAsia="Times New Roman" w:hAnsi="Times New Roman"/>
                <w:b w:val="1"/>
                <w:color w:val="00000a"/>
                <w:sz w:val="24"/>
                <w:szCs w:val="24"/>
                <w:rtl w:val="0"/>
              </w:rPr>
              <w:t xml:space="preserve">contenido</w:t>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varchar(100)</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Caracteres alfanuméricos</w:t>
            </w:r>
            <w:r w:rsidDel="00000000" w:rsidR="00000000" w:rsidRPr="00000000">
              <w:rPr>
                <w:rtl w:val="0"/>
              </w:rPr>
            </w:r>
          </w:p>
        </w:tc>
        <w:tc>
          <w:tcPr>
            <w:tcBorders>
              <w:top w:color="0070c0" w:space="0" w:sz="12" w:val="single"/>
              <w:left w:color="0070c0" w:space="0" w:sz="12" w:val="single"/>
              <w:bottom w:color="0070c0" w:space="0" w:sz="12" w:val="single"/>
              <w:right w:color="0070c0" w:space="0" w:sz="12" w:val="single"/>
            </w:tcBorders>
            <w:shd w:fill="ffffff"/>
            <w:tcMar>
              <w:left w:w="48.0" w:type="dxa"/>
            </w:tcMar>
          </w:tcPr>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color w:val="00000a"/>
                <w:sz w:val="24"/>
                <w:szCs w:val="24"/>
                <w:rtl w:val="0"/>
              </w:rPr>
              <w:t xml:space="preserve">Url del certificado</w:t>
            </w:r>
            <w:r w:rsidDel="00000000" w:rsidR="00000000" w:rsidRPr="00000000">
              <w:rPr>
                <w:rtl w:val="0"/>
              </w:rPr>
            </w:r>
          </w:p>
        </w:tc>
      </w:tr>
    </w:tbl>
    <w:p w:rsidR="00000000" w:rsidDel="00000000" w:rsidP="00000000" w:rsidRDefault="00000000" w:rsidRPr="00000000">
      <w:pPr>
        <w:keepNext w:val="1"/>
        <w:spacing w:after="200" w:before="0" w:line="276" w:lineRule="auto"/>
        <w:ind w:left="708" w:firstLine="0"/>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tyjcwt" w:id="4"/>
      <w:bookmarkEnd w:id="4"/>
      <w:r w:rsidDel="00000000" w:rsidR="00000000" w:rsidRPr="00000000">
        <w:rPr>
          <w:b w:val="1"/>
          <w:rtl w:val="0"/>
        </w:rPr>
        <w:t xml:space="preserve">Pantallas</w:t>
      </w:r>
      <w:r w:rsidDel="00000000" w:rsidR="00000000" w:rsidRPr="00000000">
        <w:rPr>
          <w:rtl w:val="0"/>
        </w:rPr>
      </w:r>
    </w:p>
    <w:p w:rsidR="00000000" w:rsidDel="00000000" w:rsidP="00000000" w:rsidRDefault="00000000" w:rsidRPr="00000000">
      <w:pPr>
        <w:keepNext w:val="1"/>
        <w:widowControl w:val="0"/>
        <w:spacing w:after="0" w:before="0" w:line="288"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151130</wp:posOffset>
            </wp:positionV>
            <wp:extent cx="6124575" cy="4229100"/>
            <wp:effectExtent b="0" l="0" r="0" t="0"/>
            <wp:wrapSquare wrapText="bothSides" distB="0" distT="0" distL="0" distR="0"/>
            <wp:docPr id="2" name="image06.png"/>
            <a:graphic>
              <a:graphicData uri="http://schemas.openxmlformats.org/drawingml/2006/picture">
                <pic:pic>
                  <pic:nvPicPr>
                    <pic:cNvPr id="0" name="image06.png"/>
                    <pic:cNvPicPr preferRelativeResize="0"/>
                  </pic:nvPicPr>
                  <pic:blipFill>
                    <a:blip r:embed="rId15"/>
                    <a:srcRect b="0" l="0" r="0" t="0"/>
                    <a:stretch>
                      <a:fillRect/>
                    </a:stretch>
                  </pic:blipFill>
                  <pic:spPr>
                    <a:xfrm>
                      <a:off x="0" y="0"/>
                      <a:ext cx="6124575" cy="4229100"/>
                    </a:xfrm>
                    <a:prstGeom prst="rect"/>
                    <a:ln/>
                  </pic:spPr>
                </pic:pic>
              </a:graphicData>
            </a:graphic>
          </wp:anchor>
        </w:drawing>
      </w:r>
    </w:p>
    <w:p w:rsidR="00000000" w:rsidDel="00000000" w:rsidP="00000000" w:rsidRDefault="00000000" w:rsidRPr="00000000">
      <w:pPr>
        <w:keepNext w:val="1"/>
        <w:widowControl w:val="0"/>
        <w:spacing w:after="0" w:before="0" w:line="288"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124575" cy="4343400"/>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124575" cy="4343400"/>
                    </a:xfrm>
                    <a:prstGeom prst="rect"/>
                    <a:ln/>
                  </pic:spPr>
                </pic:pic>
              </a:graphicData>
            </a:graphic>
          </wp:anchor>
        </w:drawing>
      </w:r>
    </w:p>
    <w:p w:rsidR="00000000" w:rsidDel="00000000" w:rsidP="00000000" w:rsidRDefault="00000000" w:rsidRPr="00000000">
      <w:pPr>
        <w:keepNext w:val="1"/>
        <w:widowControl w:val="0"/>
        <w:spacing w:after="0" w:before="0" w:line="288"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124575" cy="426720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17"/>
                    <a:srcRect b="0" l="0" r="0" t="0"/>
                    <a:stretch>
                      <a:fillRect/>
                    </a:stretch>
                  </pic:blipFill>
                  <pic:spPr>
                    <a:xfrm>
                      <a:off x="0" y="0"/>
                      <a:ext cx="6124575" cy="4267200"/>
                    </a:xfrm>
                    <a:prstGeom prst="rect"/>
                    <a:ln/>
                  </pic:spPr>
                </pic:pic>
              </a:graphicData>
            </a:graphic>
          </wp:anchor>
        </w:drawing>
      </w:r>
    </w:p>
    <w:p w:rsidR="00000000" w:rsidDel="00000000" w:rsidP="00000000" w:rsidRDefault="00000000" w:rsidRPr="00000000">
      <w:pPr>
        <w:keepNext w:val="1"/>
        <w:widowControl w:val="0"/>
        <w:spacing w:after="0" w:before="0" w:line="288" w:lineRule="auto"/>
        <w:contextualSpacing w:val="0"/>
      </w:pPr>
      <w:r w:rsidDel="00000000" w:rsidR="00000000" w:rsidRPr="00000000">
        <w:rPr>
          <w:rtl w:val="0"/>
        </w:rPr>
      </w:r>
    </w:p>
    <w:p w:rsidR="00000000" w:rsidDel="00000000" w:rsidP="00000000" w:rsidRDefault="00000000" w:rsidRPr="00000000">
      <w:pPr>
        <w:keepNext w:val="1"/>
        <w:widowControl w:val="0"/>
        <w:spacing w:after="140" w:before="0" w:line="276"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6124575" cy="4143375"/>
            <wp:effectExtent b="0" l="0" r="0" t="0"/>
            <wp:wrapSquare wrapText="bothSides" distB="0" distT="0" distL="0" distR="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124575" cy="4143375"/>
                    </a:xfrm>
                    <a:prstGeom prst="rect"/>
                    <a:ln/>
                  </pic:spPr>
                </pic:pic>
              </a:graphicData>
            </a:graphic>
          </wp:anchor>
        </w:drawing>
      </w:r>
    </w:p>
    <w:sectPr>
      <w:headerReference r:id="rId19" w:type="default"/>
      <w:footerReference r:id="rId20" w:type="default"/>
      <w:footerReference r:id="rId21" w:type="first"/>
      <w:pgSz w:h="16838" w:w="11906"/>
      <w:pgMar w:bottom="1418" w:top="1418" w:left="1418" w:right="1134"/>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anessa  Ivonne Echeverria  Barzola" w:id="2" w:date="2016-12-08T14:2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mejorar la descripción de los casos de uso</w:t>
      </w:r>
    </w:p>
  </w:comment>
  <w:comment w:author="Vanessa  Ivonne Echeverria  Barzola" w:id="6" w:date="2016-12-08T14:2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está implementado</w:t>
      </w:r>
    </w:p>
  </w:comment>
  <w:comment w:author="Guillermo Enrique Bernal Moreira" w:id="0" w:date="2016-11-09T22:49: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está muy largo?</w:t>
      </w:r>
    </w:p>
  </w:comment>
  <w:comment w:author="John Aldo Cuesta Agila" w:id="1" w:date="2016-11-09T22:49: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t>
      </w:r>
    </w:p>
  </w:comment>
  <w:comment w:author="Vanessa  Ivonne Echeverria  Barzola" w:id="5" w:date="2016-12-08T14:1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está implementada la parte de que el usuario pueda escoger entre depósito bancario o tarjeta de crédito.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se valida que los campos estén llenos</w:t>
      </w:r>
    </w:p>
  </w:comment>
  <w:comment w:author="Vanessa  Ivonne Echeverria  Barzola" w:id="4" w:date="2016-12-08T14:1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verifica si hay cruces de horario porque no existe la información de los horarios.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Validar que el campo de cantidad no sea 0.</w:t>
      </w:r>
    </w:p>
  </w:comment>
  <w:comment w:author="Vanessa  Ivonne Echeverria  Barzola" w:id="3" w:date="2016-12-08T14:1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no hay en la página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419"/>
        <w:tab w:val="right" w:pos="8838"/>
      </w:tabs>
      <w:spacing w:after="0" w:before="0" w:line="240" w:lineRule="auto"/>
      <w:ind w:left="0" w:firstLine="0"/>
      <w:contextualSpacing w:val="0"/>
      <w:jc w:val="right"/>
    </w:pPr>
    <w:r w:rsidDel="00000000" w:rsidR="00000000" w:rsidRPr="00000000">
      <w:rPr>
        <w:rFonts w:ascii="Calibri" w:cs="Calibri" w:eastAsia="Calibri" w:hAnsi="Calibri"/>
        <w:b w:val="0"/>
        <w:color w:val="00000a"/>
        <w:sz w:val="20"/>
        <w:szCs w:val="20"/>
        <w:rtl w:val="0"/>
      </w:rPr>
      <w:t xml:space="preserve">Página </w:t>
    </w:r>
    <w:fldSimple w:instr="PAGE" w:fldLock="0" w:dirty="0">
      <w:r w:rsidDel="00000000" w:rsidR="00000000" w:rsidRPr="00000000">
        <w:rPr>
          <w:rFonts w:ascii="Times New Roman" w:cs="Times New Roman" w:eastAsia="Times New Roman" w:hAnsi="Times New Roman"/>
          <w:b w:val="0"/>
          <w:color w:val="00000a"/>
          <w:sz w:val="24"/>
          <w:szCs w:val="24"/>
        </w:rPr>
      </w:r>
    </w:fldSimple>
    <w:r w:rsidDel="00000000" w:rsidR="00000000" w:rsidRPr="00000000">
      <w:rPr>
        <w:rFonts w:ascii="Calibri" w:cs="Calibri" w:eastAsia="Calibri" w:hAnsi="Calibri"/>
        <w:b w:val="0"/>
        <w:color w:val="00000a"/>
        <w:sz w:val="20"/>
        <w:szCs w:val="20"/>
        <w:rtl w:val="0"/>
      </w:rPr>
      <w:t xml:space="preserve"> de </w:t>
    </w:r>
    <w:fldSimple w:instr="NUMPAGES" w:fldLock="0" w:dirty="0">
      <w:r w:rsidDel="00000000" w:rsidR="00000000" w:rsidRPr="00000000">
        <w:rPr>
          <w:rFonts w:ascii="Times New Roman" w:cs="Times New Roman" w:eastAsia="Times New Roman" w:hAnsi="Times New Roman"/>
          <w:b w:val="0"/>
          <w:color w:val="00000a"/>
          <w:sz w:val="24"/>
          <w:szCs w:val="24"/>
        </w:rPr>
      </w:r>
    </w:fldSimple>
    <w:r w:rsidDel="00000000" w:rsidR="00000000" w:rsidRPr="00000000">
      <w:rPr>
        <w:rtl w:val="0"/>
      </w:rPr>
    </w:r>
  </w:p>
  <w:p w:rsidR="00000000" w:rsidDel="00000000" w:rsidP="00000000" w:rsidRDefault="00000000" w:rsidRPr="00000000">
    <w:pPr>
      <w:keepNext w:val="1"/>
      <w:tabs>
        <w:tab w:val="center" w:pos="4419"/>
        <w:tab w:val="right" w:pos="8838"/>
      </w:tabs>
      <w:spacing w:after="284" w:before="0" w:line="240" w:lineRule="auto"/>
      <w:ind w:left="0" w:firstLine="0"/>
      <w:contextualSpacing w:val="0"/>
      <w:jc w:val="both"/>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3711"/>
        <w:tab w:val="right" w:pos="8130"/>
      </w:tabs>
      <w:spacing w:after="0" w:before="0" w:line="240" w:lineRule="auto"/>
      <w:ind w:left="708" w:firstLine="0"/>
      <w:contextualSpacing w:val="0"/>
      <w:jc w:val="right"/>
    </w:pPr>
    <w:r w:rsidDel="00000000" w:rsidR="00000000" w:rsidRPr="00000000">
      <w:rPr>
        <w:rtl w:val="0"/>
      </w:rPr>
    </w:r>
  </w:p>
  <w:p w:rsidR="00000000" w:rsidDel="00000000" w:rsidP="00000000" w:rsidRDefault="00000000" w:rsidRPr="00000000">
    <w:pPr>
      <w:keepNext w:val="1"/>
      <w:tabs>
        <w:tab w:val="center" w:pos="3711"/>
        <w:tab w:val="right" w:pos="8130"/>
      </w:tabs>
      <w:spacing w:after="284" w:before="0" w:line="240" w:lineRule="auto"/>
      <w:ind w:left="708" w:firstLine="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3711"/>
        <w:tab w:val="right" w:pos="8130"/>
      </w:tabs>
      <w:spacing w:after="0" w:before="425" w:line="240" w:lineRule="auto"/>
      <w:ind w:left="708" w:firstLine="0"/>
      <w:contextualSpacing w:val="0"/>
      <w:jc w:val="right"/>
    </w:pPr>
    <w:r w:rsidDel="00000000" w:rsidR="00000000" w:rsidRPr="00000000">
      <w:rPr>
        <w:rtl w:val="0"/>
      </w:rPr>
    </w:r>
    <w:r w:rsidDel="00000000" w:rsidR="00000000" w:rsidRPr="00000000">
      <w:drawing>
        <wp:anchor allowOverlap="1" behindDoc="0" distB="127000" distT="0" distL="0" distR="0" hidden="0" layoutInCell="0" locked="0" relativeHeight="0" simplePos="0">
          <wp:simplePos x="0" y="0"/>
          <wp:positionH relativeFrom="margin">
            <wp:posOffset>-31114</wp:posOffset>
          </wp:positionH>
          <wp:positionV relativeFrom="paragraph">
            <wp:posOffset>-340994</wp:posOffset>
          </wp:positionV>
          <wp:extent cx="579120" cy="579120"/>
          <wp:effectExtent b="0" l="0" r="0" t="0"/>
          <wp:wrapSquare wrapText="bothSides" distB="127000" distT="0" distL="0" distR="0"/>
          <wp:docPr id="8" name="image15.jpg"/>
          <a:graphic>
            <a:graphicData uri="http://schemas.openxmlformats.org/drawingml/2006/picture">
              <pic:pic>
                <pic:nvPicPr>
                  <pic:cNvPr id="0" name="image15.jpg"/>
                  <pic:cNvPicPr preferRelativeResize="0"/>
                </pic:nvPicPr>
                <pic:blipFill>
                  <a:blip r:embed="rId1"/>
                  <a:srcRect b="0" l="0" r="0" t="0"/>
                  <a:stretch>
                    <a:fillRect/>
                  </a:stretch>
                </pic:blipFill>
                <pic:spPr>
                  <a:xfrm>
                    <a:off x="0" y="0"/>
                    <a:ext cx="579120" cy="5791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360" w:firstLine="0"/>
      </w:pPr>
      <w:rPr/>
    </w:lvl>
    <w:lvl w:ilvl="1">
      <w:start w:val="1"/>
      <w:numFmt w:val="decimal"/>
      <w:lvlText w:val="%1.%2"/>
      <w:lvlJc w:val="left"/>
      <w:pPr>
        <w:ind w:left="1494" w:firstLine="1134"/>
      </w:pPr>
      <w:rPr/>
    </w:lvl>
    <w:lvl w:ilvl="2">
      <w:start w:val="1"/>
      <w:numFmt w:val="decimal"/>
      <w:lvlText w:val="%1.%2.%3"/>
      <w:lvlJc w:val="left"/>
      <w:pPr>
        <w:ind w:left="2988" w:firstLine="2268"/>
      </w:pPr>
      <w:rPr/>
    </w:lvl>
    <w:lvl w:ilvl="3">
      <w:start w:val="1"/>
      <w:numFmt w:val="decimal"/>
      <w:lvlText w:val="%1.%2.%3.%4"/>
      <w:lvlJc w:val="left"/>
      <w:pPr>
        <w:ind w:left="4122" w:firstLine="3402"/>
      </w:pPr>
      <w:rPr/>
    </w:lvl>
    <w:lvl w:ilvl="4">
      <w:start w:val="1"/>
      <w:numFmt w:val="decimal"/>
      <w:lvlText w:val="%1.%2.%3.%4.%5"/>
      <w:lvlJc w:val="left"/>
      <w:pPr>
        <w:ind w:left="5616" w:firstLine="4536"/>
      </w:pPr>
      <w:rPr/>
    </w:lvl>
    <w:lvl w:ilvl="5">
      <w:start w:val="1"/>
      <w:numFmt w:val="decimal"/>
      <w:lvlText w:val="%1.%2.%3.%4.%5.%6"/>
      <w:lvlJc w:val="left"/>
      <w:pPr>
        <w:ind w:left="6750" w:firstLine="5670"/>
      </w:pPr>
      <w:rPr/>
    </w:lvl>
    <w:lvl w:ilvl="6">
      <w:start w:val="1"/>
      <w:numFmt w:val="decimal"/>
      <w:lvlText w:val="%1.%2.%3.%4.%5.%6.%7"/>
      <w:lvlJc w:val="left"/>
      <w:pPr>
        <w:ind w:left="8244" w:firstLine="6804"/>
      </w:pPr>
      <w:rPr/>
    </w:lvl>
    <w:lvl w:ilvl="7">
      <w:start w:val="1"/>
      <w:numFmt w:val="decimal"/>
      <w:lvlText w:val="%1.%2.%3.%4.%5.%6.%7.%8"/>
      <w:lvlJc w:val="left"/>
      <w:pPr>
        <w:ind w:left="9378" w:firstLine="7938"/>
      </w:pPr>
      <w:rPr/>
    </w:lvl>
    <w:lvl w:ilvl="8">
      <w:start w:val="1"/>
      <w:numFmt w:val="decimal"/>
      <w:lvlText w:val="%1.%2.%3.%4.%5.%6.%7.%8.%9"/>
      <w:lvlJc w:val="left"/>
      <w:pPr>
        <w:ind w:left="10872" w:firstLine="9072"/>
      </w:pPr>
      <w:rPr/>
    </w:lvl>
  </w:abstractNum>
  <w:abstractNum w:abstractNumId="2">
    <w:lvl w:ilvl="0">
      <w:start w:val="1"/>
      <w:numFmt w:val="bullet"/>
      <w:lvlText w:val="●"/>
      <w:lvlJc w:val="left"/>
      <w:pPr>
        <w:ind w:left="1428" w:firstLine="1068"/>
      </w:pPr>
      <w:rPr>
        <w:rFonts w:ascii="Arial" w:cs="Arial" w:eastAsia="Arial" w:hAnsi="Arial"/>
        <w:sz w:val="24"/>
        <w:szCs w:val="24"/>
      </w:rPr>
    </w:lvl>
    <w:lvl w:ilvl="1">
      <w:start w:val="1"/>
      <w:numFmt w:val="bullet"/>
      <w:lvlText w:val="o"/>
      <w:lvlJc w:val="left"/>
      <w:pPr>
        <w:ind w:left="2148" w:firstLine="1788"/>
      </w:pPr>
      <w:rPr>
        <w:rFonts w:ascii="Arial" w:cs="Arial" w:eastAsia="Arial" w:hAnsi="Arial"/>
      </w:rPr>
    </w:lvl>
    <w:lvl w:ilvl="2">
      <w:start w:val="1"/>
      <w:numFmt w:val="bullet"/>
      <w:lvlText w:val="▪"/>
      <w:lvlJc w:val="left"/>
      <w:pPr>
        <w:ind w:left="2868" w:firstLine="2508"/>
      </w:pPr>
      <w:rPr>
        <w:rFonts w:ascii="Arial" w:cs="Arial" w:eastAsia="Arial" w:hAnsi="Arial"/>
      </w:rPr>
    </w:lvl>
    <w:lvl w:ilvl="3">
      <w:start w:val="1"/>
      <w:numFmt w:val="bullet"/>
      <w:lvlText w:val="●"/>
      <w:lvlJc w:val="left"/>
      <w:pPr>
        <w:ind w:left="3588" w:firstLine="3228"/>
      </w:pPr>
      <w:rPr>
        <w:rFonts w:ascii="Arial" w:cs="Arial" w:eastAsia="Arial" w:hAnsi="Arial"/>
      </w:rPr>
    </w:lvl>
    <w:lvl w:ilvl="4">
      <w:start w:val="1"/>
      <w:numFmt w:val="bullet"/>
      <w:lvlText w:val="o"/>
      <w:lvlJc w:val="left"/>
      <w:pPr>
        <w:ind w:left="4308" w:firstLine="3948"/>
      </w:pPr>
      <w:rPr>
        <w:rFonts w:ascii="Arial" w:cs="Arial" w:eastAsia="Arial" w:hAnsi="Arial"/>
      </w:rPr>
    </w:lvl>
    <w:lvl w:ilvl="5">
      <w:start w:val="1"/>
      <w:numFmt w:val="bullet"/>
      <w:lvlText w:val="▪"/>
      <w:lvlJc w:val="left"/>
      <w:pPr>
        <w:ind w:left="5028" w:firstLine="4668"/>
      </w:pPr>
      <w:rPr>
        <w:rFonts w:ascii="Arial" w:cs="Arial" w:eastAsia="Arial" w:hAnsi="Arial"/>
      </w:rPr>
    </w:lvl>
    <w:lvl w:ilvl="6">
      <w:start w:val="1"/>
      <w:numFmt w:val="bullet"/>
      <w:lvlText w:val="●"/>
      <w:lvlJc w:val="left"/>
      <w:pPr>
        <w:ind w:left="5748" w:firstLine="5388"/>
      </w:pPr>
      <w:rPr>
        <w:rFonts w:ascii="Arial" w:cs="Arial" w:eastAsia="Arial" w:hAnsi="Arial"/>
      </w:rPr>
    </w:lvl>
    <w:lvl w:ilvl="7">
      <w:start w:val="1"/>
      <w:numFmt w:val="bullet"/>
      <w:lvlText w:val="o"/>
      <w:lvlJc w:val="left"/>
      <w:pPr>
        <w:ind w:left="6468" w:firstLine="6108"/>
      </w:pPr>
      <w:rPr>
        <w:rFonts w:ascii="Arial" w:cs="Arial" w:eastAsia="Arial" w:hAnsi="Arial"/>
      </w:rPr>
    </w:lvl>
    <w:lvl w:ilvl="8">
      <w:start w:val="1"/>
      <w:numFmt w:val="bullet"/>
      <w:lvlText w:val="▪"/>
      <w:lvlJc w:val="left"/>
      <w:pPr>
        <w:ind w:left="7188" w:firstLine="6828"/>
      </w:pPr>
      <w:rPr>
        <w:rFonts w:ascii="Arial" w:cs="Arial" w:eastAsia="Arial" w:hAnsi="Arial"/>
      </w:rPr>
    </w:lvl>
  </w:abstractNum>
  <w:abstractNum w:abstractNumId="3">
    <w:lvl w:ilvl="0">
      <w:start w:val="1"/>
      <w:numFmt w:val="bullet"/>
      <w:lvlText w:val="●"/>
      <w:lvlJc w:val="left"/>
      <w:pPr>
        <w:ind w:left="1080" w:firstLine="720"/>
      </w:pPr>
      <w:rPr>
        <w:rFonts w:ascii="Arial" w:cs="Arial" w:eastAsia="Arial" w:hAnsi="Arial"/>
        <w:sz w:val="24"/>
        <w:szCs w:val="24"/>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4">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bullet"/>
      <w:lvlText w:val="o"/>
      <w:lvlJc w:val="left"/>
      <w:pPr>
        <w:ind w:left="2148" w:firstLine="1788"/>
      </w:pPr>
      <w:rPr>
        <w:rFonts w:ascii="Arial" w:cs="Arial" w:eastAsia="Arial" w:hAnsi="Arial"/>
      </w:rPr>
    </w:lvl>
    <w:lvl w:ilvl="2">
      <w:start w:val="1"/>
      <w:numFmt w:val="bullet"/>
      <w:lvlText w:val="▪"/>
      <w:lvlJc w:val="left"/>
      <w:pPr>
        <w:ind w:left="2868" w:firstLine="2508"/>
      </w:pPr>
      <w:rPr>
        <w:rFonts w:ascii="Arial" w:cs="Arial" w:eastAsia="Arial" w:hAnsi="Arial"/>
      </w:rPr>
    </w:lvl>
    <w:lvl w:ilvl="3">
      <w:start w:val="1"/>
      <w:numFmt w:val="bullet"/>
      <w:lvlText w:val="●"/>
      <w:lvlJc w:val="left"/>
      <w:pPr>
        <w:ind w:left="3588" w:firstLine="3228"/>
      </w:pPr>
      <w:rPr>
        <w:rFonts w:ascii="Arial" w:cs="Arial" w:eastAsia="Arial" w:hAnsi="Arial"/>
      </w:rPr>
    </w:lvl>
    <w:lvl w:ilvl="4">
      <w:start w:val="1"/>
      <w:numFmt w:val="bullet"/>
      <w:lvlText w:val="o"/>
      <w:lvlJc w:val="left"/>
      <w:pPr>
        <w:ind w:left="4308" w:firstLine="3948"/>
      </w:pPr>
      <w:rPr>
        <w:rFonts w:ascii="Arial" w:cs="Arial" w:eastAsia="Arial" w:hAnsi="Arial"/>
      </w:rPr>
    </w:lvl>
    <w:lvl w:ilvl="5">
      <w:start w:val="1"/>
      <w:numFmt w:val="bullet"/>
      <w:lvlText w:val="▪"/>
      <w:lvlJc w:val="left"/>
      <w:pPr>
        <w:ind w:left="5028" w:firstLine="4668"/>
      </w:pPr>
      <w:rPr>
        <w:rFonts w:ascii="Arial" w:cs="Arial" w:eastAsia="Arial" w:hAnsi="Arial"/>
      </w:rPr>
    </w:lvl>
    <w:lvl w:ilvl="6">
      <w:start w:val="1"/>
      <w:numFmt w:val="bullet"/>
      <w:lvlText w:val="●"/>
      <w:lvlJc w:val="left"/>
      <w:pPr>
        <w:ind w:left="5748" w:firstLine="5388"/>
      </w:pPr>
      <w:rPr>
        <w:rFonts w:ascii="Arial" w:cs="Arial" w:eastAsia="Arial" w:hAnsi="Arial"/>
      </w:rPr>
    </w:lvl>
    <w:lvl w:ilvl="7">
      <w:start w:val="1"/>
      <w:numFmt w:val="bullet"/>
      <w:lvlText w:val="o"/>
      <w:lvlJc w:val="left"/>
      <w:pPr>
        <w:ind w:left="6468" w:firstLine="6108"/>
      </w:pPr>
      <w:rPr>
        <w:rFonts w:ascii="Arial" w:cs="Arial" w:eastAsia="Arial" w:hAnsi="Arial"/>
      </w:rPr>
    </w:lvl>
    <w:lvl w:ilvl="8">
      <w:start w:val="1"/>
      <w:numFmt w:val="bullet"/>
      <w:lvlText w:val="▪"/>
      <w:lvlJc w:val="left"/>
      <w:pPr>
        <w:ind w:left="7188" w:firstLine="6828"/>
      </w:pPr>
      <w:rPr>
        <w:rFonts w:ascii="Arial" w:cs="Arial" w:eastAsia="Arial" w:hAnsi="Arial"/>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10">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abstractNum w:abstractNumId="1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2">
    <w:lvl w:ilvl="0">
      <w:start w:val="2"/>
      <w:numFmt w:val="decimal"/>
      <w:lvlText w:val="%1."/>
      <w:lvlJc w:val="left"/>
      <w:pPr>
        <w:ind w:left="5606" w:firstLine="5246"/>
      </w:pPr>
      <w:rPr>
        <w:b w:val="1"/>
      </w:rPr>
    </w:lvl>
    <w:lvl w:ilvl="1">
      <w:start w:val="1"/>
      <w:numFmt w:val="decimal"/>
      <w:lvlText w:val="%1.%2"/>
      <w:lvlJc w:val="left"/>
      <w:pPr>
        <w:ind w:left="1494" w:firstLine="1134"/>
      </w:pPr>
      <w:rPr/>
    </w:lvl>
    <w:lvl w:ilvl="2">
      <w:start w:val="1"/>
      <w:numFmt w:val="decimal"/>
      <w:lvlText w:val="%1.%2.%3"/>
      <w:lvlJc w:val="left"/>
      <w:pPr>
        <w:ind w:left="1920" w:firstLine="1200"/>
      </w:pPr>
      <w:rPr/>
    </w:lvl>
    <w:lvl w:ilvl="3">
      <w:start w:val="1"/>
      <w:numFmt w:val="decimal"/>
      <w:lvlText w:val="%1.%2.%3.%4"/>
      <w:lvlJc w:val="left"/>
      <w:pPr>
        <w:ind w:left="2346" w:firstLine="1266"/>
      </w:pPr>
      <w:rPr/>
    </w:lvl>
    <w:lvl w:ilvl="4">
      <w:start w:val="1"/>
      <w:numFmt w:val="decimal"/>
      <w:lvlText w:val="%1.%2.%3.%4.%5"/>
      <w:lvlJc w:val="left"/>
      <w:pPr>
        <w:ind w:left="2412" w:firstLine="1332"/>
      </w:pPr>
      <w:rPr/>
    </w:lvl>
    <w:lvl w:ilvl="5">
      <w:start w:val="1"/>
      <w:numFmt w:val="decimal"/>
      <w:lvlText w:val="%1.%2.%3.%4.%5.%6"/>
      <w:lvlJc w:val="left"/>
      <w:pPr>
        <w:ind w:left="2838" w:firstLine="1398"/>
      </w:pPr>
      <w:rPr/>
    </w:lvl>
    <w:lvl w:ilvl="6">
      <w:start w:val="1"/>
      <w:numFmt w:val="decimal"/>
      <w:lvlText w:val="%1.%2.%3.%4.%5.%6.%7"/>
      <w:lvlJc w:val="left"/>
      <w:pPr>
        <w:ind w:left="2904" w:firstLine="1463.9999999999998"/>
      </w:pPr>
      <w:rPr/>
    </w:lvl>
    <w:lvl w:ilvl="7">
      <w:start w:val="1"/>
      <w:numFmt w:val="decimal"/>
      <w:lvlText w:val="%1.%2.%3.%4.%5.%6.%7.%8"/>
      <w:lvlJc w:val="left"/>
      <w:pPr>
        <w:ind w:left="3330" w:firstLine="1530"/>
      </w:pPr>
      <w:rPr/>
    </w:lvl>
    <w:lvl w:ilvl="8">
      <w:start w:val="1"/>
      <w:numFmt w:val="decimal"/>
      <w:lvlText w:val="%1.%2.%3.%4.%5.%6.%7.%8.%9"/>
      <w:lvlJc w:val="left"/>
      <w:pPr>
        <w:ind w:left="3396" w:firstLine="1596.0000000000002"/>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vertAlign w:val="baseline"/>
      </w:rPr>
    </w:rPrDefault>
    <w:pPrDefault>
      <w:pPr>
        <w:keepNext w:val="1"/>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240" w:before="240" w:line="276" w:lineRule="auto"/>
      <w:ind w:left="0" w:firstLine="0"/>
    </w:pPr>
    <w:rPr>
      <w:rFonts w:ascii="Times New Roman" w:cs="Times New Roman" w:eastAsia="Times New Roman" w:hAnsi="Times New Roman"/>
      <w:b w:val="1"/>
      <w:color w:val="00000a"/>
      <w:sz w:val="24"/>
      <w:szCs w:val="24"/>
    </w:rPr>
  </w:style>
  <w:style w:type="paragraph" w:styleId="Heading2">
    <w:name w:val="heading 2"/>
    <w:basedOn w:val="Normal"/>
    <w:next w:val="Normal"/>
    <w:pPr>
      <w:keepNext w:val="1"/>
      <w:keepLines w:val="1"/>
      <w:widowControl w:val="0"/>
      <w:spacing w:after="0" w:before="200" w:line="276" w:lineRule="auto"/>
      <w:ind w:left="0" w:firstLine="0"/>
    </w:pPr>
    <w:rPr>
      <w:rFonts w:ascii="Cambria" w:cs="Cambria" w:eastAsia="Cambria" w:hAnsi="Cambria"/>
      <w:b w:val="1"/>
      <w:color w:val="98c723"/>
      <w:sz w:val="26"/>
      <w:szCs w:val="26"/>
    </w:rPr>
  </w:style>
  <w:style w:type="paragraph" w:styleId="Heading3">
    <w:name w:val="heading 3"/>
    <w:basedOn w:val="Normal"/>
    <w:next w:val="Normal"/>
    <w:pPr>
      <w:keepNext w:val="1"/>
      <w:keepLines w:val="1"/>
      <w:widowControl w:val="0"/>
      <w:spacing w:after="0" w:before="200" w:line="276" w:lineRule="auto"/>
      <w:ind w:left="0" w:firstLine="0"/>
    </w:pPr>
    <w:rPr>
      <w:rFonts w:ascii="Cambria" w:cs="Cambria" w:eastAsia="Cambria" w:hAnsi="Cambria"/>
      <w:b w:val="1"/>
      <w:color w:val="98c723"/>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widowControl w:val="0"/>
      <w:spacing w:after="0" w:before="40" w:line="276" w:lineRule="auto"/>
      <w:ind w:left="0" w:firstLine="0"/>
    </w:pPr>
    <w:rPr>
      <w:rFonts w:ascii="Cambria" w:cs="Cambria" w:eastAsia="Cambria" w:hAnsi="Cambria"/>
      <w:b w:val="0"/>
      <w:color w:val="71941a"/>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300" w:before="0" w:line="240" w:lineRule="auto"/>
    </w:pPr>
    <w:rPr>
      <w:rFonts w:ascii="Cambria" w:cs="Cambria" w:eastAsia="Cambria" w:hAnsi="Cambria"/>
      <w:b w:val="0"/>
      <w:color w:val="444e55"/>
      <w:sz w:val="52"/>
      <w:szCs w:val="52"/>
    </w:rPr>
  </w:style>
  <w:style w:type="paragraph" w:styleId="Subtitle">
    <w:name w:val="Subtitle"/>
    <w:basedOn w:val="Normal"/>
    <w:next w:val="Normal"/>
    <w:pPr>
      <w:keepNext w:val="1"/>
      <w:keepLines w:val="1"/>
      <w:spacing w:after="200" w:before="0" w:line="276" w:lineRule="auto"/>
      <w:ind w:left="708" w:firstLine="0"/>
      <w:jc w:val="both"/>
    </w:pPr>
    <w:rPr>
      <w:rFonts w:ascii="Cambria" w:cs="Cambria" w:eastAsia="Cambria" w:hAnsi="Cambria"/>
      <w:b w:val="0"/>
      <w:i w:val="1"/>
      <w:color w:val="98c723"/>
      <w:sz w:val="24"/>
      <w:szCs w:val="24"/>
    </w:rPr>
  </w:style>
  <w:style w:type="table" w:styleId="Table1">
    <w:basedOn w:val="TableNormal"/>
    <w:tblPr>
      <w:tblStyleRowBandSize w:val="1"/>
      <w:tblStyleColBandSize w:val="1"/>
      <w:tblCellMar>
        <w:top w:w="0.0" w:type="dxa"/>
        <w:left w:w="8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4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4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4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4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4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4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4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4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4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4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4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4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ventas@e-voicemarketing.com" TargetMode="External"/><Relationship Id="rId10" Type="http://schemas.openxmlformats.org/officeDocument/2006/relationships/hyperlink" Target="mailto:gebernal@espol.edu.ec" TargetMode="External"/><Relationship Id="rId21"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ebernal@espol.edu.ec" TargetMode="External"/><Relationship Id="rId15" Type="http://schemas.openxmlformats.org/officeDocument/2006/relationships/image" Target="media/image06.png"/><Relationship Id="rId14" Type="http://schemas.openxmlformats.org/officeDocument/2006/relationships/image" Target="media/image13.png"/><Relationship Id="rId17" Type="http://schemas.openxmlformats.org/officeDocument/2006/relationships/image" Target="media/image0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7.png"/><Relationship Id="rId18" Type="http://schemas.openxmlformats.org/officeDocument/2006/relationships/image" Target="media/image10.png"/><Relationship Id="rId7" Type="http://schemas.openxmlformats.org/officeDocument/2006/relationships/hyperlink" Target="mailto:jacuesta@espol.edu.ec" TargetMode="External"/><Relationship Id="rId8" Type="http://schemas.openxmlformats.org/officeDocument/2006/relationships/hyperlink" Target="mailto:jacuesta@espol.edu.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